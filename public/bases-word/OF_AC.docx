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3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3261"/>
      </w:tblGrid>
      <w:tr w:rsidR="00E75A56" w:rsidRPr="00E75A56" w14:paraId="470935A5" w14:textId="77777777" w:rsidTr="00BE246D">
        <w:trPr>
          <w:trHeight w:val="572"/>
        </w:trPr>
        <w:tc>
          <w:tcPr>
            <w:tcW w:w="6804" w:type="dxa"/>
          </w:tcPr>
          <w:p w14:paraId="1CFB9EB4" w14:textId="77777777" w:rsidR="009215F7" w:rsidRPr="00E75A56" w:rsidRDefault="009215F7" w:rsidP="00B03BEA">
            <w:pPr>
              <w:spacing w:before="60"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E75A56">
              <w:rPr>
                <w:rFonts w:ascii="Arial" w:hAnsi="Arial" w:cs="Arial"/>
                <w:b/>
                <w:sz w:val="20"/>
              </w:rPr>
              <w:t>Asunto:</w:t>
            </w:r>
          </w:p>
        </w:tc>
        <w:tc>
          <w:tcPr>
            <w:tcW w:w="3261" w:type="dxa"/>
            <w:vAlign w:val="center"/>
          </w:tcPr>
          <w:p w14:paraId="7C042B97" w14:textId="51DB6CE7" w:rsidR="009215F7" w:rsidRPr="00E75A56" w:rsidRDefault="009215F7" w:rsidP="00B03BEA">
            <w:pPr>
              <w:spacing w:before="6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E75A56">
              <w:rPr>
                <w:rFonts w:ascii="Arial" w:eastAsia="Arial" w:hAnsi="Arial" w:cs="Arial"/>
                <w:sz w:val="20"/>
                <w:szCs w:val="20"/>
              </w:rPr>
              <w:t xml:space="preserve">Se notifica </w:t>
            </w:r>
            <w:r w:rsidRPr="00E75A56">
              <w:rPr>
                <w:rFonts w:ascii="Arial" w:eastAsia="Arial" w:hAnsi="Arial" w:cs="Arial"/>
                <w:sz w:val="18"/>
                <w:szCs w:val="18"/>
              </w:rPr>
              <w:t xml:space="preserve">la conclusión de la Etapa de Aclaración </w:t>
            </w:r>
            <w:commentRangeStart w:id="0"/>
            <w:r w:rsidRPr="00E75A56">
              <w:rPr>
                <w:rFonts w:ascii="Arial" w:eastAsia="Arial" w:hAnsi="Arial" w:cs="Arial"/>
                <w:sz w:val="18"/>
                <w:szCs w:val="18"/>
              </w:rPr>
              <w:t xml:space="preserve">y del </w:t>
            </w:r>
            <w:commentRangeEnd w:id="0"/>
            <w:r w:rsidRPr="00E75A56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0"/>
            </w:r>
            <w:commentRangeStart w:id="1"/>
            <w:r w:rsidRPr="00E75A56">
              <w:rPr>
                <w:rFonts w:ascii="Arial" w:eastAsia="Arial" w:hAnsi="Arial" w:cs="Arial"/>
                <w:sz w:val="18"/>
                <w:szCs w:val="18"/>
              </w:rPr>
              <w:t xml:space="preserve">y el seguimiento al </w:t>
            </w:r>
            <w:commentRangeEnd w:id="1"/>
            <w:r w:rsidRPr="00E75A56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1"/>
            </w:r>
            <w:r w:rsidRPr="00E75A56">
              <w:rPr>
                <w:rFonts w:ascii="Arial" w:eastAsia="Arial" w:hAnsi="Arial" w:cs="Arial"/>
                <w:sz w:val="18"/>
                <w:szCs w:val="18"/>
              </w:rPr>
              <w:t>Proceso de Atención de las Recomendaciones</w:t>
            </w:r>
            <w:r w:rsidR="00BE2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71E4D5A3" w14:textId="77777777" w:rsidR="001975C0" w:rsidRDefault="001975C0" w:rsidP="001975C0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2" w:name="_Hlk148021404"/>
    </w:p>
    <w:p w14:paraId="72E4C306" w14:textId="77777777" w:rsidR="001975C0" w:rsidRPr="00EB1355" w:rsidRDefault="001975C0" w:rsidP="001975C0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highlight w:val="red"/>
        </w:rPr>
      </w:pPr>
      <w:r w:rsidRPr="00EB1355">
        <w:rPr>
          <w:rFonts w:ascii="Arial" w:eastAsia="Arial" w:hAnsi="Arial" w:cs="Arial"/>
          <w:b/>
          <w:sz w:val="20"/>
          <w:szCs w:val="20"/>
          <w:highlight w:val="red"/>
        </w:rPr>
        <w:t>______________________________</w:t>
      </w:r>
    </w:p>
    <w:p w14:paraId="4D1AC446" w14:textId="77777777" w:rsidR="001975C0" w:rsidRPr="00EB1355" w:rsidRDefault="001975C0" w:rsidP="001975C0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highlight w:val="red"/>
        </w:rPr>
      </w:pPr>
      <w:r w:rsidRPr="00EB1355">
        <w:rPr>
          <w:rFonts w:ascii="Arial" w:eastAsia="Arial" w:hAnsi="Arial" w:cs="Arial"/>
          <w:b/>
          <w:sz w:val="20"/>
          <w:szCs w:val="20"/>
          <w:highlight w:val="red"/>
        </w:rPr>
        <w:t>Cargo</w:t>
      </w:r>
    </w:p>
    <w:p w14:paraId="16E89E74" w14:textId="77777777" w:rsidR="001975C0" w:rsidRPr="00EB1355" w:rsidRDefault="001975C0" w:rsidP="001975C0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10"/>
          <w:szCs w:val="10"/>
          <w:highlight w:val="red"/>
        </w:rPr>
      </w:pPr>
    </w:p>
    <w:p w14:paraId="751386A1" w14:textId="77777777" w:rsidR="001975C0" w:rsidRPr="00F025B2" w:rsidRDefault="001975C0" w:rsidP="001975C0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EB1355">
        <w:rPr>
          <w:rFonts w:ascii="Arial" w:eastAsia="Arial" w:hAnsi="Arial" w:cs="Arial"/>
          <w:b/>
          <w:sz w:val="20"/>
          <w:szCs w:val="20"/>
          <w:highlight w:val="red"/>
        </w:rPr>
        <w:t xml:space="preserve">Domicilio: </w:t>
      </w:r>
      <w:r w:rsidRPr="00EB1355">
        <w:rPr>
          <w:rFonts w:ascii="Arial" w:eastAsia="Arial" w:hAnsi="Arial" w:cs="Arial"/>
          <w:sz w:val="20"/>
          <w:szCs w:val="20"/>
          <w:highlight w:val="red"/>
        </w:rPr>
        <w:t>_____(XXXX)_______,</w:t>
      </w:r>
      <w:r w:rsidRPr="00F025B2">
        <w:rPr>
          <w:rFonts w:ascii="Arial" w:eastAsia="Arial" w:hAnsi="Arial" w:cs="Arial"/>
          <w:sz w:val="20"/>
          <w:szCs w:val="20"/>
        </w:rPr>
        <w:t xml:space="preserve"> </w:t>
      </w:r>
    </w:p>
    <w:p w14:paraId="0920BB10" w14:textId="77777777" w:rsidR="001975C0" w:rsidRPr="00F025B2" w:rsidRDefault="001975C0" w:rsidP="001975C0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P r e s e n t e</w:t>
      </w:r>
    </w:p>
    <w:p w14:paraId="47B50FEE" w14:textId="77777777" w:rsidR="001975C0" w:rsidRDefault="001975C0" w:rsidP="001975C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5B5AE1D2" w14:textId="2BB68F0A" w:rsidR="001975C0" w:rsidRPr="003E7129" w:rsidRDefault="00FC626A" w:rsidP="001975C0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="001975C0"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1975C0">
        <w:rPr>
          <w:rFonts w:ascii="Arial" w:hAnsi="Arial" w:cs="Arial"/>
          <w:b/>
          <w:sz w:val="20"/>
          <w:szCs w:val="20"/>
        </w:rPr>
        <w:t>del Acuerdo de Conclusión</w:t>
      </w:r>
      <w:r w:rsidR="007D5ABB">
        <w:rPr>
          <w:rFonts w:ascii="Arial" w:hAnsi="Arial" w:cs="Arial"/>
          <w:b/>
          <w:sz w:val="20"/>
          <w:szCs w:val="20"/>
        </w:rPr>
        <w:t xml:space="preserve"> </w:t>
      </w:r>
      <w:r w:rsidR="007D5ABB" w:rsidRPr="007D5ABB">
        <w:rPr>
          <w:rFonts w:ascii="Arial" w:hAnsi="Arial" w:cs="Arial"/>
          <w:b/>
          <w:color w:val="FF0000"/>
          <w:sz w:val="20"/>
          <w:szCs w:val="20"/>
        </w:rPr>
        <w:t xml:space="preserve">de </w:t>
      </w:r>
      <w:commentRangeStart w:id="3"/>
      <w:r w:rsidR="00C46C28" w:rsidRPr="00EB1355">
        <w:rPr>
          <w:rFonts w:ascii="Arial" w:hAnsi="Arial" w:cs="Arial"/>
          <w:b/>
          <w:color w:val="FF0000"/>
          <w:sz w:val="20"/>
          <w:szCs w:val="20"/>
          <w:highlight w:val="green"/>
        </w:rPr>
        <w:t xml:space="preserve">XXX </w:t>
      </w:r>
      <w:commentRangeEnd w:id="3"/>
      <w:r w:rsidR="00C46C28" w:rsidRPr="00EB1355">
        <w:rPr>
          <w:rStyle w:val="Refdecomentario"/>
          <w:rFonts w:ascii="Times New Roman" w:eastAsia="Times New Roman" w:hAnsi="Times New Roman" w:cs="Times New Roman"/>
          <w:highlight w:val="green"/>
          <w:lang w:val="es-ES_tradnl" w:eastAsia="es-ES"/>
        </w:rPr>
        <w:commentReference w:id="3"/>
      </w:r>
      <w:r w:rsidR="00C46C28">
        <w:rPr>
          <w:rFonts w:ascii="Arial" w:hAnsi="Arial" w:cs="Arial"/>
          <w:b/>
          <w:color w:val="FF0000"/>
          <w:sz w:val="20"/>
          <w:szCs w:val="20"/>
        </w:rPr>
        <w:t xml:space="preserve">de </w:t>
      </w:r>
      <w:r w:rsidR="007D5ABB" w:rsidRPr="007D5ABB">
        <w:rPr>
          <w:rFonts w:ascii="Arial" w:hAnsi="Arial" w:cs="Arial"/>
          <w:b/>
          <w:color w:val="FF0000"/>
          <w:sz w:val="20"/>
          <w:szCs w:val="20"/>
        </w:rPr>
        <w:t xml:space="preserve">la Auditoría </w:t>
      </w:r>
      <w:r w:rsidR="007D5ABB" w:rsidRPr="00EB1355">
        <w:rPr>
          <w:rFonts w:ascii="Arial" w:hAnsi="Arial" w:cs="Arial"/>
          <w:b/>
          <w:color w:val="FF0000"/>
          <w:sz w:val="20"/>
          <w:szCs w:val="20"/>
          <w:highlight w:val="green"/>
        </w:rPr>
        <w:t>XXX</w:t>
      </w:r>
      <w:r w:rsidR="007D5ABB" w:rsidRPr="007D5ABB">
        <w:rPr>
          <w:rFonts w:ascii="Arial" w:hAnsi="Arial" w:cs="Arial"/>
          <w:b/>
          <w:color w:val="FF0000"/>
          <w:sz w:val="20"/>
          <w:szCs w:val="20"/>
        </w:rPr>
        <w:t xml:space="preserve"> practicada a </w:t>
      </w:r>
      <w:r w:rsidR="007D5ABB" w:rsidRPr="00EB1355">
        <w:rPr>
          <w:rFonts w:ascii="Arial" w:hAnsi="Arial" w:cs="Arial"/>
          <w:b/>
          <w:color w:val="FF0000"/>
          <w:sz w:val="20"/>
          <w:szCs w:val="20"/>
          <w:highlight w:val="green"/>
        </w:rPr>
        <w:t>XXXXX</w:t>
      </w:r>
      <w:r w:rsidR="007D5ABB" w:rsidRPr="007D5ABB">
        <w:rPr>
          <w:rFonts w:ascii="Arial" w:hAnsi="Arial" w:cs="Arial"/>
          <w:b/>
          <w:color w:val="FF0000"/>
          <w:sz w:val="20"/>
          <w:szCs w:val="20"/>
        </w:rPr>
        <w:t xml:space="preserve">, por el período comprendido </w:t>
      </w:r>
      <w:r w:rsidR="007D5ABB" w:rsidRPr="00EB1355">
        <w:rPr>
          <w:rFonts w:ascii="Arial" w:hAnsi="Arial" w:cs="Arial"/>
          <w:b/>
          <w:color w:val="FF0000"/>
          <w:sz w:val="20"/>
          <w:szCs w:val="20"/>
          <w:highlight w:val="green"/>
        </w:rPr>
        <w:t>XXXXXX</w:t>
      </w:r>
      <w:r w:rsidR="001975C0" w:rsidRPr="000B5170">
        <w:rPr>
          <w:rFonts w:ascii="Arial" w:hAnsi="Arial" w:cs="Arial"/>
          <w:sz w:val="20"/>
          <w:szCs w:val="20"/>
        </w:rPr>
        <w:t xml:space="preserve">, emitido el </w:t>
      </w:r>
      <w:r w:rsidR="001975C0" w:rsidRPr="000B5170">
        <w:rPr>
          <w:rFonts w:ascii="Arial" w:hAnsi="Arial" w:cs="Arial"/>
          <w:b/>
          <w:sz w:val="20"/>
          <w:szCs w:val="20"/>
        </w:rPr>
        <w:fldChar w:fldCharType="begin"/>
      </w:r>
      <w:r w:rsidR="001975C0" w:rsidRPr="000B5170">
        <w:rPr>
          <w:rFonts w:ascii="Arial" w:hAnsi="Arial" w:cs="Arial"/>
          <w:b/>
          <w:sz w:val="20"/>
          <w:szCs w:val="20"/>
        </w:rPr>
        <w:instrText xml:space="preserve"> FILLIN   \* MERGEFORMAT </w:instrText>
      </w:r>
      <w:r w:rsidR="001975C0" w:rsidRPr="000B5170">
        <w:rPr>
          <w:rFonts w:ascii="Arial" w:hAnsi="Arial" w:cs="Arial"/>
          <w:b/>
          <w:sz w:val="20"/>
          <w:szCs w:val="20"/>
        </w:rPr>
        <w:fldChar w:fldCharType="separate"/>
      </w:r>
      <w:r w:rsidR="001975C0" w:rsidRPr="000B5170">
        <w:rPr>
          <w:rFonts w:ascii="Arial" w:hAnsi="Arial" w:cs="Arial"/>
          <w:b/>
          <w:sz w:val="20"/>
          <w:szCs w:val="20"/>
        </w:rPr>
        <w:t xml:space="preserve">[señalar fecha con letra, </w:t>
      </w:r>
      <w:r w:rsidR="001975C0" w:rsidRPr="00EB1355">
        <w:rPr>
          <w:rFonts w:ascii="Arial" w:hAnsi="Arial" w:cs="Arial"/>
          <w:b/>
          <w:sz w:val="20"/>
          <w:szCs w:val="20"/>
          <w:highlight w:val="green"/>
        </w:rPr>
        <w:t>día y mes]</w:t>
      </w:r>
      <w:r w:rsidR="001975C0" w:rsidRPr="000B5170">
        <w:rPr>
          <w:rFonts w:ascii="Arial" w:hAnsi="Arial" w:cs="Arial"/>
          <w:b/>
          <w:sz w:val="20"/>
          <w:szCs w:val="20"/>
        </w:rPr>
        <w:fldChar w:fldCharType="end"/>
      </w:r>
      <w:r w:rsidR="001975C0" w:rsidRPr="000B5170">
        <w:rPr>
          <w:rFonts w:ascii="Arial" w:hAnsi="Arial" w:cs="Arial"/>
          <w:b/>
          <w:sz w:val="20"/>
          <w:szCs w:val="20"/>
        </w:rPr>
        <w:t xml:space="preserve"> del año dos mil </w:t>
      </w:r>
      <w:r w:rsidR="001975C0" w:rsidRPr="00EB1355">
        <w:rPr>
          <w:rFonts w:ascii="Arial" w:hAnsi="Arial" w:cs="Arial"/>
          <w:b/>
          <w:sz w:val="20"/>
          <w:szCs w:val="20"/>
          <w:highlight w:val="green"/>
        </w:rPr>
        <w:t>XXXX</w:t>
      </w:r>
      <w:bookmarkStart w:id="4" w:name="_GoBack"/>
      <w:bookmarkEnd w:id="4"/>
      <w:r w:rsidR="001975C0" w:rsidRPr="000B5170">
        <w:rPr>
          <w:rFonts w:ascii="Arial" w:hAnsi="Arial" w:cs="Arial"/>
          <w:sz w:val="20"/>
          <w:szCs w:val="20"/>
        </w:rPr>
        <w:t>, dentro del expediente al rubro indicado</w:t>
      </w:r>
      <w:r w:rsidR="001975C0"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F7AEE78" w14:textId="0500F42E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proofErr w:type="spellStart"/>
      <w:r w:rsidRPr="00E75A56">
        <w:rPr>
          <w:rFonts w:ascii="Arial" w:eastAsia="Arial" w:hAnsi="Arial" w:cs="Arial"/>
          <w:b/>
          <w:sz w:val="12"/>
          <w:szCs w:val="14"/>
        </w:rPr>
        <w:t>C.c.p</w:t>
      </w:r>
      <w:proofErr w:type="spellEnd"/>
      <w:r w:rsidRPr="00E75A56">
        <w:rPr>
          <w:rFonts w:ascii="Arial" w:eastAsia="Arial" w:hAnsi="Arial" w:cs="Arial"/>
          <w:b/>
          <w:sz w:val="12"/>
          <w:szCs w:val="14"/>
        </w:rPr>
        <w:t>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7F5A5608" w14:textId="77748B6C" w:rsidR="00602F0D" w:rsidRPr="00E75A56" w:rsidRDefault="007B522D" w:rsidP="00B03BEA">
      <w:pPr>
        <w:spacing w:after="0" w:line="276" w:lineRule="auto"/>
        <w:ind w:firstLine="708"/>
        <w:rPr>
          <w:ins w:id="5" w:author="MELISSA FERNANDA DUARTE MANZANO" w:date="2023-01-24T16:50:00Z"/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6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6"/>
      <w:r w:rsidR="00B30DE2" w:rsidRPr="00E75A56">
        <w:rPr>
          <w:rStyle w:val="Refdecomentario"/>
        </w:rPr>
        <w:commentReference w:id="6"/>
      </w:r>
    </w:p>
    <w:bookmarkEnd w:id="2"/>
    <w:p w14:paraId="774FBC7A" w14:textId="77777777" w:rsidR="00602F0D" w:rsidRPr="00E75A56" w:rsidRDefault="00602F0D" w:rsidP="00B03BEA">
      <w:pPr>
        <w:spacing w:line="276" w:lineRule="auto"/>
        <w:rPr>
          <w:ins w:id="7" w:author="MELISSA FERNANDA DUARTE MANZANO" w:date="2023-01-24T16:50:00Z"/>
          <w:rFonts w:ascii="HelveticaNeue LT 45 Light" w:hAnsi="HelveticaNeue LT 45 Light"/>
        </w:rPr>
      </w:pPr>
    </w:p>
    <w:p w14:paraId="69F0A649" w14:textId="77777777" w:rsidR="00602F0D" w:rsidRPr="00E75A56" w:rsidRDefault="00602F0D" w:rsidP="00B03BEA">
      <w:pPr>
        <w:spacing w:line="276" w:lineRule="auto"/>
        <w:rPr>
          <w:ins w:id="8" w:author="MELISSA FERNANDA DUARTE MANZANO" w:date="2023-01-24T16:50:00Z"/>
          <w:rFonts w:ascii="HelveticaNeue LT 45 Light" w:hAnsi="HelveticaNeue LT 45 Light"/>
        </w:rPr>
      </w:pPr>
    </w:p>
    <w:p w14:paraId="4D15AFEF" w14:textId="50283475" w:rsidR="00602F0D" w:rsidRPr="00E75A56" w:rsidRDefault="00602F0D" w:rsidP="00B03BEA">
      <w:pPr>
        <w:spacing w:line="276" w:lineRule="auto"/>
        <w:rPr>
          <w:ins w:id="9" w:author="MELISSA FERNANDA DUARTE MANZANO" w:date="2023-01-24T16:50:00Z"/>
          <w:rFonts w:ascii="HelveticaNeue LT 45 Light" w:hAnsi="HelveticaNeue LT 45 Light"/>
        </w:rPr>
      </w:pPr>
    </w:p>
    <w:p w14:paraId="31714299" w14:textId="6114B61B" w:rsidR="00B30DE2" w:rsidRPr="00E75A56" w:rsidRDefault="00602F0D" w:rsidP="00B03BEA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10" w:author="MELISSA FERNANDA DUARTE MANZANO" w:date="2023-01-24T16:50:00Z">
        <w:r w:rsidRPr="00E75A56">
          <w:rPr>
            <w:rFonts w:ascii="HelveticaNeue LT 45 Light" w:hAnsi="HelveticaNeue LT 45 Light"/>
          </w:rPr>
          <w:tab/>
        </w:r>
      </w:ins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26T11:08:00Z" w:initials="SABS">
    <w:p w14:paraId="471857A6" w14:textId="77777777" w:rsidR="009215F7" w:rsidRDefault="009215F7" w:rsidP="009215F7">
      <w:pPr>
        <w:pStyle w:val="Textocomentario"/>
      </w:pPr>
      <w:r>
        <w:rPr>
          <w:rStyle w:val="Refdecomentario"/>
        </w:rPr>
        <w:annotationRef/>
      </w:r>
      <w:r>
        <w:t>Si es que se va a notificar únicamente la conclusión de la etapa de aclaración y del proceso de atención de las recomendaciones.</w:t>
      </w:r>
    </w:p>
    <w:p w14:paraId="0BE749E8" w14:textId="77777777" w:rsidR="009215F7" w:rsidRDefault="009215F7" w:rsidP="009215F7">
      <w:pPr>
        <w:pStyle w:val="Textocomentario"/>
      </w:pPr>
    </w:p>
  </w:comment>
  <w:comment w:id="1" w:author="SINAI ALEJANDRA BUSTAMANTE SANCHEZ" w:date="2021-10-26T11:09:00Z" w:initials="SABS">
    <w:p w14:paraId="430B1183" w14:textId="77777777" w:rsidR="009215F7" w:rsidRDefault="009215F7" w:rsidP="009215F7">
      <w:pPr>
        <w:pStyle w:val="Textocomentario"/>
      </w:pPr>
      <w:r>
        <w:rPr>
          <w:rStyle w:val="Refdecomentario"/>
        </w:rPr>
        <w:annotationRef/>
      </w:r>
      <w:r>
        <w:t xml:space="preserve">Si es que se va a dar seguimiento </w:t>
      </w:r>
    </w:p>
    <w:p w14:paraId="1AABAC54" w14:textId="77777777" w:rsidR="009215F7" w:rsidRDefault="009215F7" w:rsidP="009215F7">
      <w:pPr>
        <w:pStyle w:val="Textocomentario"/>
      </w:pPr>
    </w:p>
  </w:comment>
  <w:comment w:id="3" w:author="ALFREDO SERVIN HERNANDEZ" w:date="2024-04-03T12:04:00Z" w:initials="ASH">
    <w:p w14:paraId="159A3506" w14:textId="3F1A511A" w:rsidR="00C46C28" w:rsidRDefault="00C46C28">
      <w:pPr>
        <w:pStyle w:val="Textocomentario"/>
      </w:pPr>
      <w:r>
        <w:rPr>
          <w:rStyle w:val="Refdecomentario"/>
        </w:rPr>
        <w:annotationRef/>
      </w:r>
      <w:r>
        <w:t>ETAPA DE ACLARACIÓN Y/O AL PROCESO DE ATENCIÓN DE LAS RECOMENDACIONES</w:t>
      </w:r>
    </w:p>
  </w:comment>
  <w:comment w:id="6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E749E8" w15:done="0"/>
  <w15:commentEx w15:paraId="1AABAC54" w15:done="0"/>
  <w15:commentEx w15:paraId="159A3506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E749E8" w16cid:durableId="25226066"/>
  <w16cid:commentId w16cid:paraId="1AABAC54" w16cid:durableId="25226067"/>
  <w16cid:commentId w16cid:paraId="159A3506" w16cid:durableId="29B7C46B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5D7F2" w14:textId="77777777" w:rsidR="001E5D5D" w:rsidRDefault="001E5D5D" w:rsidP="00C755C3">
      <w:pPr>
        <w:spacing w:after="0" w:line="240" w:lineRule="auto"/>
      </w:pPr>
      <w:r>
        <w:separator/>
      </w:r>
    </w:p>
  </w:endnote>
  <w:endnote w:type="continuationSeparator" w:id="0">
    <w:p w14:paraId="7B368390" w14:textId="77777777" w:rsidR="001E5D5D" w:rsidRDefault="001E5D5D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1" w:name="_Hlk86140406"/>
    <w:bookmarkStart w:id="12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1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2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4DA4C681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8764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4DA4C681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8764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E157" w14:textId="77777777" w:rsidR="001E5D5D" w:rsidRDefault="001E5D5D" w:rsidP="00C755C3">
      <w:pPr>
        <w:spacing w:after="0" w:line="240" w:lineRule="auto"/>
      </w:pPr>
      <w:r>
        <w:separator/>
      </w:r>
    </w:p>
  </w:footnote>
  <w:footnote w:type="continuationSeparator" w:id="0">
    <w:p w14:paraId="004603D1" w14:textId="77777777" w:rsidR="001E5D5D" w:rsidRDefault="001E5D5D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28112D" w14:paraId="61C47FE5" w14:textId="77777777" w:rsidTr="00E55469">
      <w:tc>
        <w:tcPr>
          <w:tcW w:w="1276" w:type="dxa"/>
        </w:tcPr>
        <w:p w14:paraId="3D50E8B6" w14:textId="3D39C1DE" w:rsidR="00550082" w:rsidRPr="0028112D" w:rsidRDefault="00935617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6BCF472D" wp14:editId="09EA67E9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6A017466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A360F2" w:rsidRPr="00FC626A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1E5276D" w:rsidR="00550082" w:rsidRPr="0028112D" w:rsidRDefault="00D743B7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3F26495A" wp14:editId="3AD8E9D9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EB1355">
            <w:rPr>
              <w:rFonts w:ascii="Arial" w:hAnsi="Arial" w:cs="Arial"/>
              <w:sz w:val="20"/>
              <w:highlight w:val="green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EB1355">
            <w:rPr>
              <w:rFonts w:ascii="Arial" w:hAnsi="Arial" w:cs="Arial"/>
              <w:sz w:val="20"/>
              <w:highlight w:val="green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EB1355">
            <w:rPr>
              <w:rFonts w:ascii="Arial" w:eastAsia="Arial" w:hAnsi="Arial" w:cs="Arial"/>
              <w:sz w:val="20"/>
              <w:szCs w:val="20"/>
              <w:highlight w:val="green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ALFREDO SERVIN HERNANDEZ">
    <w15:presenceInfo w15:providerId="AD" w15:userId="S-1-5-21-2181215472-2503910162-2911420252-1254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E5D5D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8764B"/>
    <w:rsid w:val="00490EBD"/>
    <w:rsid w:val="004D780B"/>
    <w:rsid w:val="004E2F3C"/>
    <w:rsid w:val="004E6931"/>
    <w:rsid w:val="00501369"/>
    <w:rsid w:val="005124EA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D5ABB"/>
    <w:rsid w:val="007E1653"/>
    <w:rsid w:val="007E21FE"/>
    <w:rsid w:val="007F6C83"/>
    <w:rsid w:val="008211D1"/>
    <w:rsid w:val="00845B19"/>
    <w:rsid w:val="00852C8F"/>
    <w:rsid w:val="00861F83"/>
    <w:rsid w:val="00884729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35617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BE246D"/>
    <w:rsid w:val="00C028E1"/>
    <w:rsid w:val="00C27730"/>
    <w:rsid w:val="00C41FA5"/>
    <w:rsid w:val="00C46C28"/>
    <w:rsid w:val="00C755C3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743B7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B1355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SAMANTHA ANALLELY UBANDO CARBAJAL</cp:lastModifiedBy>
  <cp:revision>18</cp:revision>
  <cp:lastPrinted>2023-10-18T15:45:00Z</cp:lastPrinted>
  <dcterms:created xsi:type="dcterms:W3CDTF">2023-10-12T23:08:00Z</dcterms:created>
  <dcterms:modified xsi:type="dcterms:W3CDTF">2024-09-09T22:54:00Z</dcterms:modified>
</cp:coreProperties>
</file>