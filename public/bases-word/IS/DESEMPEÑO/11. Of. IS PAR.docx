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2B173" w14:textId="5DA411FA" w:rsidR="000A3059" w:rsidRPr="007F3D5B" w:rsidRDefault="00460B36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0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0"/>
      </w:r>
      <w:r w:rsidR="000C00B5"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6D6E6C6E" w14:textId="65247444" w:rsidR="000A3059" w:rsidRPr="007F3D5B" w:rsidRDefault="000A3059" w:rsidP="008742B6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1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1"/>
      <w:r w:rsidR="00E84AA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</w:p>
    <w:p w14:paraId="428D38F5" w14:textId="77777777" w:rsidR="00B85792" w:rsidRPr="007F3D5B" w:rsidRDefault="00B85792" w:rsidP="008742B6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4042A821" w14:textId="071C81C5" w:rsidR="000A3059" w:rsidRPr="007F3D5B" w:rsidRDefault="000A3059" w:rsidP="008742B6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2"/>
      <w:r w:rsidRPr="007F3D5B">
        <w:rPr>
          <w:rFonts w:ascii="Arial" w:eastAsia="Arial" w:hAnsi="Arial" w:cs="Arial"/>
          <w:sz w:val="20"/>
          <w:szCs w:val="20"/>
        </w:rPr>
        <w:t>XXXX,</w:t>
      </w:r>
      <w:commentRangeEnd w:id="2"/>
      <w:r w:rsidR="00E84AA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</w:p>
    <w:p w14:paraId="5838D0AE" w14:textId="3ECEEA31" w:rsidR="000A3059" w:rsidRPr="007F3D5B" w:rsidRDefault="000A3059" w:rsidP="008742B6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p w14:paraId="65773C0E" w14:textId="04BE9942" w:rsidR="007F6C83" w:rsidRPr="007F3D5B" w:rsidRDefault="000A3059" w:rsidP="008742B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sz w:val="20"/>
          <w:szCs w:val="20"/>
        </w:rPr>
        <w:t xml:space="preserve">Con fundamento en los artículos 16, </w:t>
      </w:r>
      <w:commentRangeStart w:id="3"/>
      <w:r w:rsidRPr="007F3D5B">
        <w:rPr>
          <w:rFonts w:ascii="Arial" w:eastAsia="Arial" w:hAnsi="Arial" w:cs="Arial"/>
          <w:sz w:val="20"/>
          <w:szCs w:val="20"/>
        </w:rPr>
        <w:t>115 fracción IV penúltimo párrafo</w:t>
      </w:r>
      <w:commentRangeEnd w:id="3"/>
      <w:r w:rsidRPr="007F3D5B">
        <w:rPr>
          <w:rFonts w:eastAsia="Arial"/>
        </w:rPr>
        <w:commentReference w:id="3"/>
      </w:r>
      <w:r w:rsidRPr="007F3D5B">
        <w:rPr>
          <w:rFonts w:ascii="Arial" w:eastAsia="Arial" w:hAnsi="Arial" w:cs="Arial"/>
          <w:sz w:val="20"/>
          <w:szCs w:val="20"/>
        </w:rPr>
        <w:t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</w:t>
      </w:r>
      <w:r w:rsidR="008C5140" w:rsidRPr="007F3D5B">
        <w:rPr>
          <w:rFonts w:ascii="Arial" w:eastAsia="Arial" w:hAnsi="Arial" w:cs="Arial"/>
          <w:sz w:val="20"/>
          <w:szCs w:val="20"/>
        </w:rPr>
        <w:t xml:space="preserve"> 2 fracción XIII Bis,</w:t>
      </w:r>
      <w:r w:rsidRPr="007F3D5B">
        <w:rPr>
          <w:rFonts w:ascii="Arial" w:eastAsia="Arial" w:hAnsi="Arial" w:cs="Arial"/>
          <w:sz w:val="20"/>
          <w:szCs w:val="20"/>
        </w:rPr>
        <w:t xml:space="preserve"> 3, 4 fracción</w:t>
      </w:r>
      <w:r w:rsidR="00BF1229">
        <w:rPr>
          <w:rFonts w:ascii="Arial" w:eastAsia="Arial" w:hAnsi="Arial" w:cs="Arial"/>
          <w:sz w:val="20"/>
          <w:szCs w:val="20"/>
        </w:rPr>
        <w:t xml:space="preserve"> </w:t>
      </w:r>
      <w:commentRangeStart w:id="4"/>
      <w:r w:rsidR="00BF1229">
        <w:rPr>
          <w:rFonts w:ascii="Arial" w:eastAsia="Arial" w:hAnsi="Arial" w:cs="Arial"/>
          <w:sz w:val="20"/>
          <w:szCs w:val="20"/>
        </w:rPr>
        <w:t>--</w:t>
      </w:r>
      <w:r w:rsidRPr="007F3D5B">
        <w:rPr>
          <w:rFonts w:ascii="Arial" w:eastAsia="Arial" w:hAnsi="Arial" w:cs="Arial"/>
          <w:sz w:val="20"/>
          <w:szCs w:val="20"/>
        </w:rPr>
        <w:t xml:space="preserve"> </w:t>
      </w:r>
      <w:commentRangeEnd w:id="4"/>
      <w:r w:rsidR="00BF122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  <w:r w:rsidRPr="007F3D5B">
        <w:rPr>
          <w:rFonts w:ascii="Arial" w:eastAsia="Arial" w:hAnsi="Arial" w:cs="Arial"/>
          <w:sz w:val="20"/>
          <w:szCs w:val="20"/>
        </w:rPr>
        <w:t>, 5, 6, 7, 8</w:t>
      </w:r>
      <w:r w:rsidR="0017159B" w:rsidRPr="007F3D5B">
        <w:rPr>
          <w:rFonts w:ascii="Arial" w:eastAsia="Arial" w:hAnsi="Arial" w:cs="Arial"/>
          <w:sz w:val="20"/>
          <w:szCs w:val="20"/>
        </w:rPr>
        <w:t xml:space="preserve">, </w:t>
      </w:r>
      <w:r w:rsidRPr="007F3D5B">
        <w:rPr>
          <w:rFonts w:ascii="Arial" w:eastAsia="Arial" w:hAnsi="Arial" w:cs="Arial"/>
          <w:sz w:val="20"/>
          <w:szCs w:val="20"/>
        </w:rPr>
        <w:t>9, 21, 42 Bis, 53</w:t>
      </w:r>
      <w:r w:rsidR="00CA7FF9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>y 54 Bis</w:t>
      </w:r>
      <w:bookmarkStart w:id="5" w:name="_Hlk95750426"/>
      <w:r w:rsidR="008742B6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bookmarkEnd w:id="5"/>
      <w:r w:rsidRPr="007F3D5B">
        <w:rPr>
          <w:rFonts w:ascii="Arial" w:eastAsia="Arial" w:hAnsi="Arial" w:cs="Arial"/>
          <w:sz w:val="20"/>
          <w:szCs w:val="20"/>
        </w:rPr>
        <w:t xml:space="preserve">; </w:t>
      </w:r>
      <w:r w:rsidR="00E84AA9" w:rsidRPr="007F3D5B">
        <w:rPr>
          <w:rFonts w:ascii="Arial" w:eastAsia="Arial" w:hAnsi="Arial" w:cs="Arial"/>
          <w:sz w:val="20"/>
          <w:szCs w:val="20"/>
        </w:rPr>
        <w:t>3 fracci</w:t>
      </w:r>
      <w:r w:rsidR="00CA7FF9">
        <w:rPr>
          <w:rFonts w:ascii="Arial" w:eastAsia="Arial" w:hAnsi="Arial" w:cs="Arial"/>
          <w:sz w:val="20"/>
          <w:szCs w:val="20"/>
        </w:rPr>
        <w:t>ón</w:t>
      </w:r>
      <w:r w:rsidR="00E84AA9" w:rsidRPr="007F3D5B">
        <w:rPr>
          <w:rFonts w:ascii="Arial" w:eastAsia="Arial" w:hAnsi="Arial" w:cs="Arial"/>
          <w:sz w:val="20"/>
          <w:szCs w:val="20"/>
        </w:rPr>
        <w:t xml:space="preserve"> XXIII Bis, </w:t>
      </w:r>
      <w:r w:rsidRPr="007F3D5B">
        <w:rPr>
          <w:rFonts w:ascii="Arial" w:eastAsia="Arial" w:hAnsi="Arial" w:cs="Arial"/>
          <w:sz w:val="20"/>
          <w:szCs w:val="20"/>
        </w:rPr>
        <w:t>4, 6 fracciones III, XVIII</w:t>
      </w:r>
      <w:r w:rsidR="00E84AA9" w:rsidRPr="007F3D5B">
        <w:rPr>
          <w:rFonts w:ascii="Arial" w:eastAsia="Arial" w:hAnsi="Arial" w:cs="Arial"/>
          <w:sz w:val="20"/>
          <w:szCs w:val="20"/>
        </w:rPr>
        <w:t xml:space="preserve">, </w:t>
      </w:r>
      <w:commentRangeStart w:id="6"/>
      <w:r w:rsidR="00E84AA9" w:rsidRPr="007F3D5B">
        <w:rPr>
          <w:rFonts w:ascii="Arial" w:eastAsia="Arial" w:hAnsi="Arial" w:cs="Arial"/>
          <w:sz w:val="20"/>
          <w:szCs w:val="20"/>
        </w:rPr>
        <w:t>XIX</w:t>
      </w:r>
      <w:commentRangeEnd w:id="6"/>
      <w:r w:rsidR="00E84AA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"/>
      </w:r>
      <w:r w:rsidR="00E84AA9" w:rsidRPr="007F3D5B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 xml:space="preserve">y XXXVII, </w:t>
      </w:r>
      <w:bookmarkStart w:id="7" w:name="_Hlk104995299"/>
      <w:r w:rsidRPr="007F3D5B">
        <w:rPr>
          <w:rFonts w:ascii="Arial" w:eastAsia="Arial" w:hAnsi="Arial" w:cs="Arial"/>
          <w:sz w:val="20"/>
          <w:szCs w:val="20"/>
        </w:rPr>
        <w:t>23 fracciones V</w:t>
      </w:r>
      <w:r w:rsidR="007C6839" w:rsidRPr="007F3D5B">
        <w:rPr>
          <w:rFonts w:ascii="Arial" w:eastAsia="Arial" w:hAnsi="Arial" w:cs="Arial"/>
          <w:sz w:val="20"/>
          <w:szCs w:val="20"/>
        </w:rPr>
        <w:t xml:space="preserve">, </w:t>
      </w:r>
      <w:r w:rsidR="000767E0" w:rsidRPr="007F3D5B">
        <w:rPr>
          <w:rFonts w:ascii="Arial" w:eastAsia="Arial" w:hAnsi="Arial" w:cs="Arial"/>
          <w:sz w:val="20"/>
          <w:szCs w:val="20"/>
        </w:rPr>
        <w:t>XIX</w:t>
      </w:r>
      <w:r w:rsidR="008742B6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 xml:space="preserve">y XLIV </w:t>
      </w:r>
      <w:bookmarkEnd w:id="7"/>
      <w:r w:rsidRPr="007F3D5B">
        <w:rPr>
          <w:rFonts w:ascii="Arial" w:eastAsia="Arial" w:hAnsi="Arial" w:cs="Arial"/>
          <w:sz w:val="20"/>
          <w:szCs w:val="20"/>
        </w:rPr>
        <w:t xml:space="preserve">y 47 fracciones III, </w:t>
      </w:r>
      <w:r w:rsidR="007C6839" w:rsidRPr="007F3D5B">
        <w:rPr>
          <w:rFonts w:ascii="Arial" w:eastAsia="Arial" w:hAnsi="Arial" w:cs="Arial"/>
          <w:sz w:val="20"/>
          <w:szCs w:val="20"/>
        </w:rPr>
        <w:t xml:space="preserve">VII, </w:t>
      </w:r>
      <w:r w:rsidRPr="007F3D5B">
        <w:rPr>
          <w:rFonts w:ascii="Arial" w:eastAsia="Arial" w:hAnsi="Arial" w:cs="Arial"/>
          <w:sz w:val="20"/>
          <w:szCs w:val="20"/>
        </w:rPr>
        <w:t>X,</w:t>
      </w:r>
      <w:r w:rsidR="0017159B" w:rsidRPr="007F3D5B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>XII, XIV, XVI</w:t>
      </w:r>
      <w:r w:rsidR="00CA7FF9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>y XX del Reglamento Interior del Órgano Superior de Fiscalización del Estado de México, se comunica</w:t>
      </w:r>
      <w:r w:rsidR="007C6839" w:rsidRPr="007F3D5B">
        <w:rPr>
          <w:rFonts w:ascii="Arial" w:eastAsia="Arial" w:hAnsi="Arial" w:cs="Arial"/>
          <w:sz w:val="20"/>
          <w:szCs w:val="20"/>
        </w:rPr>
        <w:t xml:space="preserve"> q</w:t>
      </w:r>
      <w:r w:rsidR="00BA19E2" w:rsidRPr="007F3D5B">
        <w:rPr>
          <w:rFonts w:ascii="Arial" w:eastAsia="Arial" w:hAnsi="Arial" w:cs="Arial"/>
          <w:sz w:val="20"/>
          <w:szCs w:val="20"/>
        </w:rPr>
        <w:t>ue</w:t>
      </w:r>
      <w:r w:rsidR="007F6C83" w:rsidRPr="007F3D5B">
        <w:rPr>
          <w:rFonts w:ascii="Arial" w:eastAsia="Arial" w:hAnsi="Arial" w:cs="Arial"/>
          <w:sz w:val="20"/>
          <w:szCs w:val="20"/>
        </w:rPr>
        <w:t>:</w:t>
      </w:r>
    </w:p>
    <w:p w14:paraId="030CD037" w14:textId="1C8B62D0" w:rsidR="00816369" w:rsidRDefault="007F6C83" w:rsidP="008163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7F3D5B">
        <w:rPr>
          <w:rFonts w:ascii="Arial" w:eastAsia="Arial" w:hAnsi="Arial" w:cs="Arial"/>
          <w:sz w:val="20"/>
          <w:szCs w:val="20"/>
        </w:rPr>
        <w:t>D</w:t>
      </w:r>
      <w:r w:rsidR="00BA19E2" w:rsidRPr="007F3D5B">
        <w:rPr>
          <w:rFonts w:ascii="Arial" w:eastAsia="Arial" w:hAnsi="Arial" w:cs="Arial"/>
          <w:sz w:val="20"/>
          <w:szCs w:val="20"/>
        </w:rPr>
        <w:t>erivado de</w:t>
      </w:r>
      <w:r w:rsidR="007C6839" w:rsidRPr="007F3D5B">
        <w:rPr>
          <w:rFonts w:ascii="Arial" w:eastAsia="Arial" w:hAnsi="Arial" w:cs="Arial"/>
          <w:sz w:val="20"/>
          <w:szCs w:val="20"/>
        </w:rPr>
        <w:t>l seguimiento al Informe de Auditoría correspondiente a</w:t>
      </w:r>
      <w:r w:rsidR="00BA19E2" w:rsidRPr="007F3D5B">
        <w:rPr>
          <w:rFonts w:ascii="Arial" w:eastAsia="Arial" w:hAnsi="Arial" w:cs="Arial"/>
          <w:sz w:val="20"/>
          <w:szCs w:val="20"/>
        </w:rPr>
        <w:t xml:space="preserve"> </w:t>
      </w:r>
      <w:r w:rsidR="00BA19E2" w:rsidRPr="007F3D5B">
        <w:rPr>
          <w:rFonts w:ascii="Arial" w:hAnsi="Arial" w:cs="Arial"/>
          <w:bCs/>
          <w:sz w:val="20"/>
          <w:szCs w:val="20"/>
        </w:rPr>
        <w:t xml:space="preserve">la </w:t>
      </w:r>
      <w:r w:rsidR="00BA19E2" w:rsidRPr="007F3D5B">
        <w:rPr>
          <w:rFonts w:ascii="Arial" w:hAnsi="Arial" w:cs="Arial"/>
          <w:sz w:val="20"/>
          <w:szCs w:val="20"/>
        </w:rPr>
        <w:t>Auditoría</w:t>
      </w:r>
      <w:r w:rsidR="00D87A6C">
        <w:rPr>
          <w:rFonts w:ascii="Arial" w:hAnsi="Arial" w:cs="Arial"/>
          <w:sz w:val="20"/>
          <w:szCs w:val="20"/>
        </w:rPr>
        <w:t xml:space="preserve"> de </w:t>
      </w:r>
      <w:r w:rsidR="00CA7FF9">
        <w:rPr>
          <w:rFonts w:ascii="Arial" w:hAnsi="Arial" w:cs="Arial"/>
          <w:sz w:val="20"/>
          <w:szCs w:val="20"/>
        </w:rPr>
        <w:t>Desempeño</w:t>
      </w:r>
      <w:r w:rsidR="00BA19E2" w:rsidRPr="007F3D5B">
        <w:rPr>
          <w:rFonts w:ascii="Arial" w:hAnsi="Arial" w:cs="Arial"/>
          <w:sz w:val="20"/>
          <w:szCs w:val="20"/>
        </w:rPr>
        <w:t xml:space="preserve">, </w:t>
      </w:r>
      <w:r w:rsidR="00BA19E2" w:rsidRPr="007F3D5B">
        <w:rPr>
          <w:rFonts w:ascii="Arial" w:hAnsi="Arial" w:cs="Arial"/>
          <w:bCs/>
          <w:sz w:val="20"/>
          <w:szCs w:val="20"/>
        </w:rPr>
        <w:t xml:space="preserve">practicada a </w:t>
      </w:r>
      <w:commentRangeStart w:id="8"/>
      <w:r w:rsidR="00BA19E2" w:rsidRPr="007F3D5B">
        <w:rPr>
          <w:rFonts w:ascii="Arial" w:hAnsi="Arial" w:cs="Arial"/>
          <w:bCs/>
          <w:sz w:val="20"/>
          <w:szCs w:val="20"/>
        </w:rPr>
        <w:t>XXXX</w:t>
      </w:r>
      <w:commentRangeEnd w:id="8"/>
      <w:r w:rsidR="00460B3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"/>
      </w:r>
      <w:r w:rsidR="00460B36">
        <w:rPr>
          <w:rFonts w:ascii="Arial" w:hAnsi="Arial" w:cs="Arial"/>
          <w:bCs/>
          <w:sz w:val="20"/>
          <w:szCs w:val="20"/>
        </w:rPr>
        <w:t xml:space="preserve">, </w:t>
      </w:r>
      <w:r w:rsidR="00BA19E2" w:rsidRPr="007F3D5B">
        <w:rPr>
          <w:rFonts w:ascii="Arial" w:hAnsi="Arial" w:cs="Arial"/>
          <w:bCs/>
          <w:sz w:val="20"/>
          <w:szCs w:val="20"/>
        </w:rPr>
        <w:t>por el período comprendido</w:t>
      </w:r>
      <w:r w:rsidR="00460B36">
        <w:rPr>
          <w:rFonts w:ascii="Arial" w:hAnsi="Arial" w:cs="Arial"/>
          <w:bCs/>
          <w:sz w:val="20"/>
          <w:szCs w:val="20"/>
        </w:rPr>
        <w:t xml:space="preserve"> del</w:t>
      </w:r>
      <w:r w:rsidR="00BA19E2" w:rsidRPr="007F3D5B">
        <w:rPr>
          <w:rFonts w:ascii="Arial" w:hAnsi="Arial" w:cs="Arial"/>
          <w:bCs/>
          <w:sz w:val="20"/>
          <w:szCs w:val="20"/>
        </w:rPr>
        <w:t xml:space="preserve"> </w:t>
      </w:r>
      <w:commentRangeStart w:id="9"/>
      <w:r w:rsidR="00BA19E2" w:rsidRPr="007F3D5B">
        <w:rPr>
          <w:rFonts w:ascii="Arial" w:hAnsi="Arial" w:cs="Arial"/>
          <w:bCs/>
          <w:sz w:val="20"/>
          <w:szCs w:val="20"/>
        </w:rPr>
        <w:t>XXX</w:t>
      </w:r>
      <w:commentRangeEnd w:id="9"/>
      <w:r w:rsidR="00460B3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="0012421E">
        <w:rPr>
          <w:rFonts w:ascii="Arial" w:hAnsi="Arial" w:cs="Arial"/>
          <w:bCs/>
          <w:sz w:val="20"/>
          <w:szCs w:val="20"/>
        </w:rPr>
        <w:t>;</w:t>
      </w:r>
      <w:r w:rsidR="008742B6">
        <w:rPr>
          <w:rFonts w:ascii="Arial" w:hAnsi="Arial" w:cs="Arial"/>
          <w:bCs/>
          <w:sz w:val="20"/>
          <w:szCs w:val="20"/>
        </w:rPr>
        <w:t xml:space="preserve"> </w:t>
      </w:r>
      <w:r w:rsidR="008742B6" w:rsidRPr="00F20399">
        <w:rPr>
          <w:rFonts w:ascii="Arial" w:hAnsi="Arial" w:cs="Arial"/>
          <w:bCs/>
          <w:sz w:val="20"/>
          <w:szCs w:val="20"/>
        </w:rPr>
        <w:t xml:space="preserve">en fecha </w:t>
      </w:r>
      <w:bookmarkStart w:id="10" w:name="_Hlk191977037"/>
      <w:commentRangeStart w:id="11"/>
      <w:r w:rsidR="008742B6" w:rsidRPr="00F20399">
        <w:rPr>
          <w:rFonts w:ascii="Arial" w:hAnsi="Arial" w:cs="Arial"/>
          <w:bCs/>
          <w:sz w:val="20"/>
          <w:szCs w:val="20"/>
        </w:rPr>
        <w:t>XXX</w:t>
      </w:r>
      <w:commentRangeEnd w:id="11"/>
      <w:r w:rsidR="008742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r w:rsidR="008742B6" w:rsidRPr="00F20399">
        <w:rPr>
          <w:rFonts w:ascii="Arial" w:hAnsi="Arial" w:cs="Arial"/>
          <w:bCs/>
          <w:sz w:val="20"/>
          <w:szCs w:val="20"/>
        </w:rPr>
        <w:t xml:space="preserve"> </w:t>
      </w:r>
      <w:bookmarkStart w:id="12" w:name="_Hlk156546690"/>
      <w:bookmarkEnd w:id="10"/>
      <w:r w:rsidR="008742B6" w:rsidRPr="00F20399">
        <w:rPr>
          <w:rFonts w:ascii="Arial" w:hAnsi="Arial" w:cs="Arial"/>
          <w:sz w:val="20"/>
          <w:szCs w:val="20"/>
        </w:rPr>
        <w:t xml:space="preserve">le fue notificado a la entidad fiscalizada, </w:t>
      </w:r>
      <w:bookmarkEnd w:id="12"/>
      <w:r w:rsidR="008742B6" w:rsidRPr="00F20399">
        <w:rPr>
          <w:rFonts w:ascii="Arial" w:hAnsi="Arial" w:cs="Arial"/>
          <w:sz w:val="20"/>
          <w:szCs w:val="20"/>
        </w:rPr>
        <w:t xml:space="preserve">el </w:t>
      </w:r>
      <w:r w:rsidR="008742B6" w:rsidRPr="00F20399">
        <w:rPr>
          <w:rFonts w:ascii="Arial" w:hAnsi="Arial" w:cs="Arial"/>
          <w:bCs/>
          <w:sz w:val="20"/>
          <w:szCs w:val="20"/>
        </w:rPr>
        <w:t xml:space="preserve">oficio número </w:t>
      </w:r>
      <w:bookmarkStart w:id="13" w:name="_Hlk191978812"/>
      <w:bookmarkStart w:id="14" w:name="_Hlk191977053"/>
      <w:commentRangeStart w:id="15"/>
      <w:r w:rsidR="008742B6" w:rsidRPr="00F20399">
        <w:rPr>
          <w:rFonts w:ascii="Arial" w:hAnsi="Arial" w:cs="Arial"/>
          <w:b/>
          <w:bCs/>
          <w:sz w:val="20"/>
          <w:szCs w:val="20"/>
        </w:rPr>
        <w:t>OSFEM/XXXX/XXX/XXX/202X</w:t>
      </w:r>
      <w:commentRangeEnd w:id="15"/>
      <w:r w:rsidR="008742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bookmarkEnd w:id="13"/>
      <w:r w:rsidR="008742B6" w:rsidRPr="00F20399">
        <w:rPr>
          <w:rFonts w:ascii="Arial" w:hAnsi="Arial" w:cs="Arial"/>
          <w:sz w:val="20"/>
          <w:szCs w:val="20"/>
        </w:rPr>
        <w:t xml:space="preserve">, </w:t>
      </w:r>
      <w:bookmarkStart w:id="16" w:name="_Hlk191978846"/>
      <w:bookmarkEnd w:id="14"/>
      <w:r w:rsidR="008742B6" w:rsidRPr="00F20399">
        <w:rPr>
          <w:rFonts w:ascii="Arial" w:hAnsi="Arial" w:cs="Arial"/>
          <w:sz w:val="20"/>
          <w:szCs w:val="20"/>
        </w:rPr>
        <w:t xml:space="preserve">por medio del cual, </w:t>
      </w:r>
      <w:bookmarkStart w:id="17" w:name="_Hlk191977070"/>
      <w:r w:rsidR="008742B6" w:rsidRPr="00F20399">
        <w:rPr>
          <w:rFonts w:ascii="Arial" w:hAnsi="Arial" w:cs="Arial"/>
          <w:sz w:val="20"/>
          <w:szCs w:val="20"/>
        </w:rPr>
        <w:t xml:space="preserve">se le hizo </w:t>
      </w:r>
      <w:r w:rsidR="008742B6">
        <w:rPr>
          <w:rFonts w:ascii="Arial" w:hAnsi="Arial" w:cs="Arial"/>
          <w:sz w:val="20"/>
          <w:szCs w:val="20"/>
        </w:rPr>
        <w:t xml:space="preserve">del conocimiento la emisión del Acuerdo de Radicación respectivo y se le citó </w:t>
      </w:r>
      <w:r w:rsidR="008742B6" w:rsidRPr="00F20399">
        <w:rPr>
          <w:rFonts w:ascii="Arial" w:eastAsia="Arial" w:hAnsi="Arial" w:cs="Arial"/>
          <w:sz w:val="20"/>
          <w:szCs w:val="20"/>
        </w:rPr>
        <w:t xml:space="preserve">a comparecencia para el efecto de que en ella se </w:t>
      </w:r>
      <w:commentRangeStart w:id="18"/>
      <w:r w:rsidR="008742B6" w:rsidRPr="00F20399">
        <w:rPr>
          <w:rFonts w:ascii="Arial" w:eastAsia="Arial" w:hAnsi="Arial" w:cs="Arial"/>
          <w:sz w:val="20"/>
          <w:szCs w:val="20"/>
        </w:rPr>
        <w:t xml:space="preserve">puntualizaran las </w:t>
      </w:r>
      <w:r w:rsidR="008742B6" w:rsidRPr="00F20399">
        <w:rPr>
          <w:rFonts w:ascii="Arial" w:hAnsi="Arial" w:cs="Arial"/>
          <w:sz w:val="20"/>
          <w:szCs w:val="20"/>
        </w:rPr>
        <w:t>observaciones</w:t>
      </w:r>
      <w:commentRangeEnd w:id="18"/>
      <w:r w:rsidR="008742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8"/>
      </w:r>
      <w:r w:rsidR="008742B6">
        <w:rPr>
          <w:rFonts w:ascii="Arial" w:hAnsi="Arial" w:cs="Arial"/>
          <w:sz w:val="20"/>
          <w:szCs w:val="20"/>
        </w:rPr>
        <w:t xml:space="preserve"> </w:t>
      </w:r>
      <w:r w:rsidR="008742B6" w:rsidRPr="00F20399">
        <w:rPr>
          <w:rFonts w:ascii="Arial" w:hAnsi="Arial" w:cs="Arial"/>
          <w:sz w:val="20"/>
          <w:szCs w:val="20"/>
        </w:rPr>
        <w:t>d</w:t>
      </w:r>
      <w:r w:rsidR="008742B6" w:rsidRPr="00F20399">
        <w:rPr>
          <w:rFonts w:ascii="Arial" w:eastAsia="Arial" w:hAnsi="Arial" w:cs="Arial"/>
          <w:sz w:val="20"/>
          <w:szCs w:val="20"/>
        </w:rPr>
        <w:t xml:space="preserve">e mérito </w:t>
      </w:r>
      <w:bookmarkEnd w:id="16"/>
      <w:bookmarkEnd w:id="17"/>
      <w:r w:rsidR="008742B6" w:rsidRPr="00F20399">
        <w:rPr>
          <w:rFonts w:ascii="Arial" w:eastAsia="Arial" w:hAnsi="Arial" w:cs="Arial"/>
          <w:sz w:val="20"/>
          <w:szCs w:val="20"/>
        </w:rPr>
        <w:t xml:space="preserve">y se pusiera a la vista el Expediente Técnico para su consulta e informarle de la apertura </w:t>
      </w:r>
      <w:bookmarkStart w:id="19" w:name="_Hlk191977091"/>
      <w:bookmarkStart w:id="20" w:name="_Hlk191978863"/>
      <w:r w:rsidR="008742B6" w:rsidRPr="00F20399">
        <w:rPr>
          <w:rFonts w:ascii="Arial" w:hAnsi="Arial" w:cs="Arial"/>
          <w:sz w:val="20"/>
          <w:szCs w:val="20"/>
        </w:rPr>
        <w:t xml:space="preserve">del Proceso de Atención a </w:t>
      </w:r>
      <w:commentRangeStart w:id="21"/>
      <w:r w:rsidR="008742B6" w:rsidRPr="00F20399">
        <w:rPr>
          <w:rFonts w:ascii="Arial" w:hAnsi="Arial" w:cs="Arial"/>
          <w:sz w:val="20"/>
          <w:szCs w:val="20"/>
        </w:rPr>
        <w:t>las Recomendaciones correspondientes</w:t>
      </w:r>
      <w:bookmarkEnd w:id="19"/>
      <w:commentRangeEnd w:id="21"/>
      <w:r w:rsidR="0081636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r w:rsidR="008742B6" w:rsidRPr="00F20399">
        <w:rPr>
          <w:rFonts w:ascii="Arial" w:hAnsi="Arial" w:cs="Arial"/>
          <w:sz w:val="20"/>
          <w:szCs w:val="20"/>
        </w:rPr>
        <w:t>,</w:t>
      </w:r>
      <w:r w:rsidR="008742B6" w:rsidRPr="00F20399">
        <w:rPr>
          <w:rFonts w:ascii="Arial" w:eastAsia="Arial" w:hAnsi="Arial" w:cs="Arial"/>
          <w:sz w:val="20"/>
          <w:szCs w:val="20"/>
        </w:rPr>
        <w:t xml:space="preserve"> con el objeto de que </w:t>
      </w:r>
      <w:bookmarkStart w:id="22" w:name="_Hlk191977105"/>
      <w:r w:rsidR="008742B6" w:rsidRPr="00F20399">
        <w:rPr>
          <w:rFonts w:ascii="Arial" w:hAnsi="Arial" w:cs="Arial"/>
          <w:sz w:val="20"/>
          <w:szCs w:val="20"/>
        </w:rPr>
        <w:t xml:space="preserve">se precisaran las mejoras realizadas y las acciones emprendidas en relación a </w:t>
      </w:r>
      <w:commentRangeStart w:id="23"/>
      <w:r w:rsidR="008742B6" w:rsidRPr="00F20399">
        <w:rPr>
          <w:rFonts w:ascii="Arial" w:hAnsi="Arial" w:cs="Arial"/>
          <w:sz w:val="20"/>
          <w:szCs w:val="20"/>
        </w:rPr>
        <w:t>las recomendaciones</w:t>
      </w:r>
      <w:commentRangeEnd w:id="23"/>
      <w:r w:rsidR="008742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="008742B6" w:rsidRPr="00F20399">
        <w:rPr>
          <w:rFonts w:ascii="Arial" w:hAnsi="Arial" w:cs="Arial"/>
          <w:sz w:val="20"/>
          <w:szCs w:val="20"/>
        </w:rPr>
        <w:t>, o en su caso, justificara su improcedenci</w:t>
      </w:r>
      <w:r w:rsidR="00A876FB">
        <w:rPr>
          <w:rFonts w:ascii="Arial" w:hAnsi="Arial" w:cs="Arial"/>
          <w:sz w:val="20"/>
          <w:szCs w:val="20"/>
        </w:rPr>
        <w:t>a dentro del plazo convenido</w:t>
      </w:r>
      <w:r w:rsidR="008742B6">
        <w:rPr>
          <w:rFonts w:ascii="Arial" w:hAnsi="Arial" w:cs="Arial"/>
          <w:sz w:val="20"/>
          <w:szCs w:val="20"/>
        </w:rPr>
        <w:t>;</w:t>
      </w:r>
      <w:bookmarkEnd w:id="20"/>
      <w:bookmarkEnd w:id="22"/>
      <w:r w:rsidR="008742B6">
        <w:rPr>
          <w:rFonts w:ascii="Arial" w:hAnsi="Arial" w:cs="Arial"/>
          <w:sz w:val="20"/>
          <w:szCs w:val="20"/>
        </w:rPr>
        <w:t xml:space="preserve"> en ese sentido,</w:t>
      </w:r>
      <w:r w:rsidR="00BA19E2" w:rsidRPr="007F3D5B">
        <w:rPr>
          <w:rFonts w:ascii="Arial" w:hAnsi="Arial" w:cs="Arial"/>
          <w:b/>
          <w:bCs/>
          <w:sz w:val="20"/>
          <w:szCs w:val="20"/>
        </w:rPr>
        <w:t xml:space="preserve"> </w:t>
      </w:r>
      <w:r w:rsidRPr="007F3D5B">
        <w:rPr>
          <w:rFonts w:ascii="Arial" w:hAnsi="Arial" w:cs="Arial"/>
          <w:b/>
          <w:bCs/>
          <w:sz w:val="20"/>
          <w:szCs w:val="20"/>
        </w:rPr>
        <w:t>remito a usted e</w:t>
      </w:r>
      <w:r w:rsidR="00B30DE2" w:rsidRPr="007F3D5B">
        <w:rPr>
          <w:rFonts w:ascii="Arial" w:hAnsi="Arial" w:cs="Arial"/>
          <w:b/>
          <w:bCs/>
          <w:sz w:val="20"/>
          <w:szCs w:val="20"/>
        </w:rPr>
        <w:t>l Informe</w:t>
      </w:r>
      <w:r w:rsidR="00B30DE2" w:rsidRPr="007F3D5B">
        <w:rPr>
          <w:rFonts w:ascii="Arial" w:hAnsi="Arial" w:cs="Arial"/>
          <w:b/>
          <w:sz w:val="20"/>
          <w:szCs w:val="20"/>
        </w:rPr>
        <w:t xml:space="preserve"> de Seguimiento</w:t>
      </w:r>
      <w:r w:rsidRPr="007F3D5B">
        <w:rPr>
          <w:rFonts w:ascii="Arial" w:hAnsi="Arial" w:cs="Arial"/>
          <w:sz w:val="20"/>
          <w:szCs w:val="20"/>
        </w:rPr>
        <w:t xml:space="preserve"> por el que se notifica la situación que </w:t>
      </w:r>
      <w:commentRangeStart w:id="24"/>
      <w:r w:rsidRPr="007F3D5B">
        <w:rPr>
          <w:rFonts w:ascii="Arial" w:hAnsi="Arial" w:cs="Arial"/>
          <w:sz w:val="20"/>
          <w:szCs w:val="20"/>
        </w:rPr>
        <w:t>guardan l</w:t>
      </w:r>
      <w:r w:rsidR="00CA7FF9">
        <w:rPr>
          <w:rFonts w:ascii="Arial" w:hAnsi="Arial" w:cs="Arial"/>
          <w:sz w:val="20"/>
          <w:szCs w:val="20"/>
        </w:rPr>
        <w:t>a</w:t>
      </w:r>
      <w:r w:rsidRPr="007F3D5B">
        <w:rPr>
          <w:rFonts w:ascii="Arial" w:hAnsi="Arial" w:cs="Arial"/>
          <w:sz w:val="20"/>
          <w:szCs w:val="20"/>
        </w:rPr>
        <w:t xml:space="preserve">s </w:t>
      </w:r>
      <w:r w:rsidR="00CA7FF9">
        <w:rPr>
          <w:rFonts w:ascii="Arial" w:hAnsi="Arial" w:cs="Arial"/>
          <w:sz w:val="20"/>
          <w:szCs w:val="20"/>
        </w:rPr>
        <w:t>Recomendaciones</w:t>
      </w:r>
      <w:commentRangeEnd w:id="24"/>
      <w:r w:rsidR="00CA7FF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 w:rsidRPr="007F3D5B">
        <w:rPr>
          <w:rFonts w:ascii="Arial" w:hAnsi="Arial" w:cs="Arial"/>
          <w:sz w:val="20"/>
          <w:szCs w:val="20"/>
        </w:rPr>
        <w:t xml:space="preserve">, </w:t>
      </w:r>
      <w:r w:rsidRPr="007F3D5B">
        <w:rPr>
          <w:rFonts w:ascii="Arial" w:hAnsi="Arial" w:cs="Arial"/>
          <w:b/>
          <w:sz w:val="20"/>
          <w:szCs w:val="20"/>
        </w:rPr>
        <w:t xml:space="preserve">constante </w:t>
      </w:r>
      <w:r w:rsidR="00A770C3">
        <w:rPr>
          <w:rFonts w:ascii="Arial" w:hAnsi="Arial" w:cs="Arial"/>
          <w:b/>
          <w:sz w:val="20"/>
          <w:szCs w:val="20"/>
        </w:rPr>
        <w:t xml:space="preserve">de </w:t>
      </w:r>
      <w:bookmarkStart w:id="25" w:name="_Hlk177563292"/>
      <w:commentRangeStart w:id="26"/>
      <w:r w:rsidR="00A770C3">
        <w:rPr>
          <w:rFonts w:ascii="Arial" w:hAnsi="Arial" w:cs="Arial"/>
          <w:b/>
          <w:sz w:val="20"/>
          <w:szCs w:val="20"/>
        </w:rPr>
        <w:t xml:space="preserve">XXX </w:t>
      </w:r>
      <w:commentRangeEnd w:id="26"/>
      <w:r w:rsidR="00A770C3">
        <w:rPr>
          <w:rStyle w:val="Refdecomentario"/>
        </w:rPr>
        <w:commentReference w:id="26"/>
      </w:r>
      <w:bookmarkEnd w:id="25"/>
      <w:r w:rsidR="00816369" w:rsidRPr="00816369">
        <w:rPr>
          <w:rFonts w:ascii="Arial" w:hAnsi="Arial" w:cs="Arial"/>
          <w:b/>
          <w:sz w:val="20"/>
          <w:szCs w:val="20"/>
        </w:rPr>
        <w:t xml:space="preserve"> </w:t>
      </w:r>
      <w:commentRangeStart w:id="27"/>
      <w:r w:rsidR="00816369">
        <w:rPr>
          <w:rFonts w:ascii="Arial" w:hAnsi="Arial" w:cs="Arial"/>
          <w:b/>
          <w:sz w:val="20"/>
          <w:szCs w:val="20"/>
        </w:rPr>
        <w:t>fojas útiles</w:t>
      </w:r>
      <w:commentRangeEnd w:id="27"/>
      <w:r w:rsidR="0081636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="00816369">
        <w:rPr>
          <w:rFonts w:ascii="Times New Roman" w:hAnsi="Times New Roman" w:cs="Times New Roman"/>
          <w:sz w:val="24"/>
          <w:szCs w:val="24"/>
          <w:lang w:eastAsia="es-MX"/>
        </w:rPr>
        <w:t xml:space="preserve"> </w:t>
      </w:r>
    </w:p>
    <w:p w14:paraId="50E5679B" w14:textId="536FCCB3" w:rsidR="00B30DE2" w:rsidRPr="008742B6" w:rsidRDefault="007F6C83" w:rsidP="008742B6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9762E">
        <w:rPr>
          <w:rFonts w:ascii="Arial" w:hAnsi="Arial" w:cs="Arial"/>
          <w:sz w:val="20"/>
          <w:szCs w:val="20"/>
        </w:rPr>
        <w:t>.</w:t>
      </w:r>
    </w:p>
    <w:p w14:paraId="598FBC43" w14:textId="77777777" w:rsidR="00B30DE2" w:rsidRPr="007F3D5B" w:rsidRDefault="00B30DE2" w:rsidP="008742B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sz w:val="20"/>
          <w:szCs w:val="20"/>
        </w:rPr>
        <w:t>Sin otro particular de momento, reciba un cordial saludo.</w:t>
      </w:r>
    </w:p>
    <w:p w14:paraId="104685A6" w14:textId="3B7ADF56" w:rsidR="00B30DE2" w:rsidRPr="007F3D5B" w:rsidRDefault="00B30DE2" w:rsidP="008742B6">
      <w:pPr>
        <w:tabs>
          <w:tab w:val="left" w:pos="4290"/>
        </w:tabs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A t e n t a m e n t e</w:t>
      </w:r>
      <w:bookmarkStart w:id="28" w:name="_Hlk125023043"/>
    </w:p>
    <w:bookmarkEnd w:id="28"/>
    <w:p w14:paraId="7C81FCAE" w14:textId="77777777" w:rsidR="00B30DE2" w:rsidRPr="007F3D5B" w:rsidRDefault="00B30DE2" w:rsidP="008742B6">
      <w:pPr>
        <w:spacing w:line="276" w:lineRule="auto"/>
        <w:jc w:val="center"/>
        <w:rPr>
          <w:rFonts w:ascii="Arial" w:eastAsia="Arial" w:hAnsi="Arial" w:cs="Arial"/>
          <w:b/>
          <w:sz w:val="6"/>
          <w:szCs w:val="20"/>
        </w:rPr>
      </w:pPr>
    </w:p>
    <w:p w14:paraId="4B389055" w14:textId="4F5BD462" w:rsidR="00B30DE2" w:rsidRPr="007F3D5B" w:rsidRDefault="00B30DE2" w:rsidP="008742B6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544AF49B" w14:textId="77777777" w:rsidR="008E0E07" w:rsidRPr="007F3D5B" w:rsidRDefault="008E0E07" w:rsidP="008742B6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0EFA2F3" w14:textId="77777777" w:rsidR="008E0E07" w:rsidRPr="007F3D5B" w:rsidRDefault="008E0E07" w:rsidP="008742B6">
      <w:pPr>
        <w:spacing w:line="276" w:lineRule="auto"/>
        <w:jc w:val="center"/>
        <w:rPr>
          <w:rFonts w:ascii="Arial" w:eastAsia="Arial" w:hAnsi="Arial" w:cs="Arial"/>
          <w:b/>
          <w:sz w:val="12"/>
          <w:szCs w:val="14"/>
        </w:rPr>
      </w:pPr>
    </w:p>
    <w:p w14:paraId="57257291" w14:textId="764EAF9B" w:rsidR="00884729" w:rsidRPr="007F3D5B" w:rsidRDefault="00B30DE2" w:rsidP="008742B6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  <w:r w:rsidRPr="007F3D5B">
        <w:rPr>
          <w:rFonts w:ascii="Arial" w:eastAsia="Arial" w:hAnsi="Arial" w:cs="Arial"/>
          <w:b/>
          <w:sz w:val="12"/>
          <w:szCs w:val="14"/>
        </w:rPr>
        <w:t>C.c.p.</w:t>
      </w:r>
      <w:r w:rsidRPr="007F3D5B">
        <w:rPr>
          <w:rFonts w:ascii="Arial" w:eastAsia="Arial" w:hAnsi="Arial" w:cs="Arial"/>
          <w:sz w:val="12"/>
          <w:szCs w:val="14"/>
        </w:rPr>
        <w:tab/>
      </w:r>
      <w:commentRangeStart w:id="29"/>
      <w:commentRangeStart w:id="30"/>
      <w:r w:rsidR="009433B6">
        <w:rPr>
          <w:rFonts w:ascii="Arial" w:eastAsia="Arial" w:hAnsi="Arial" w:cs="Arial"/>
          <w:b/>
          <w:sz w:val="12"/>
          <w:szCs w:val="14"/>
        </w:rPr>
        <w:t xml:space="preserve">XXX. </w:t>
      </w:r>
      <w:r w:rsidR="008742B6">
        <w:rPr>
          <w:rFonts w:ascii="Arial" w:eastAsia="Arial" w:hAnsi="Arial" w:cs="Arial"/>
          <w:sz w:val="12"/>
          <w:szCs w:val="14"/>
        </w:rPr>
        <w:t>Encargado del Despacho</w:t>
      </w:r>
      <w:r w:rsidR="008742B6" w:rsidRPr="00942C9E">
        <w:rPr>
          <w:rFonts w:ascii="Arial" w:eastAsia="Arial" w:hAnsi="Arial" w:cs="Arial"/>
          <w:sz w:val="12"/>
          <w:szCs w:val="14"/>
        </w:rPr>
        <w:t xml:space="preserve"> </w:t>
      </w:r>
      <w:r w:rsidR="008742B6">
        <w:rPr>
          <w:rFonts w:ascii="Arial" w:eastAsia="Arial" w:hAnsi="Arial" w:cs="Arial"/>
          <w:sz w:val="12"/>
          <w:szCs w:val="14"/>
        </w:rPr>
        <w:t xml:space="preserve">de la Subsecretaría </w:t>
      </w:r>
      <w:r w:rsidR="008742B6" w:rsidRPr="00942C9E">
        <w:rPr>
          <w:rFonts w:ascii="Arial" w:eastAsia="Arial" w:hAnsi="Arial" w:cs="Arial"/>
          <w:sz w:val="12"/>
          <w:szCs w:val="14"/>
        </w:rPr>
        <w:t xml:space="preserve">de Control y </w:t>
      </w:r>
      <w:r w:rsidR="008742B6">
        <w:rPr>
          <w:rFonts w:ascii="Arial" w:eastAsia="Arial" w:hAnsi="Arial" w:cs="Arial"/>
          <w:sz w:val="12"/>
          <w:szCs w:val="14"/>
        </w:rPr>
        <w:t>Auditoría</w:t>
      </w:r>
      <w:r w:rsidR="008742B6" w:rsidRPr="00942C9E">
        <w:rPr>
          <w:rFonts w:ascii="Arial" w:eastAsia="Arial" w:hAnsi="Arial" w:cs="Arial"/>
          <w:sz w:val="12"/>
          <w:szCs w:val="14"/>
        </w:rPr>
        <w:t xml:space="preserve"> de la Secretaría de la Contraloría del Gobierno del Estado de México</w:t>
      </w:r>
      <w:bookmarkStart w:id="31" w:name="_Hlk114498460"/>
      <w:r w:rsidR="00884729" w:rsidRPr="007F3D5B">
        <w:rPr>
          <w:rFonts w:ascii="Arial" w:eastAsia="Arial" w:hAnsi="Arial" w:cs="Arial"/>
          <w:sz w:val="12"/>
          <w:szCs w:val="14"/>
        </w:rPr>
        <w:t>.</w:t>
      </w:r>
      <w:commentRangeEnd w:id="29"/>
      <w:r w:rsidR="0088472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</w:p>
    <w:p w14:paraId="743BCA25" w14:textId="2204DD35" w:rsidR="00550082" w:rsidRPr="007F3D5B" w:rsidRDefault="00550082" w:rsidP="008742B6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7F3D5B">
        <w:rPr>
          <w:rFonts w:ascii="Arial" w:eastAsia="Arial" w:hAnsi="Arial" w:cs="Arial"/>
          <w:b/>
          <w:sz w:val="12"/>
          <w:szCs w:val="14"/>
        </w:rPr>
        <w:tab/>
      </w:r>
      <w:r w:rsidRPr="007F3D5B">
        <w:rPr>
          <w:rFonts w:ascii="Arial" w:eastAsia="Arial" w:hAnsi="Arial" w:cs="Arial"/>
          <w:sz w:val="12"/>
          <w:szCs w:val="14"/>
        </w:rPr>
        <w:t>Domicilio: Av. Primero de Mayo, número 1731, Esquina Robert Bosch, Colonia Zona Industrial, C.P. 50071, Toluca, México</w:t>
      </w:r>
      <w:commentRangeEnd w:id="30"/>
      <w:r w:rsidR="0028112D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0"/>
      </w:r>
      <w:r w:rsidRPr="007F3D5B">
        <w:rPr>
          <w:rFonts w:ascii="Arial" w:eastAsia="Arial" w:hAnsi="Arial" w:cs="Arial"/>
          <w:sz w:val="12"/>
          <w:szCs w:val="14"/>
        </w:rPr>
        <w:t>.</w:t>
      </w:r>
    </w:p>
    <w:bookmarkEnd w:id="31"/>
    <w:p w14:paraId="5F7AEE78" w14:textId="77777777" w:rsidR="00051DC9" w:rsidRPr="007F3D5B" w:rsidRDefault="00B30DE2" w:rsidP="008742B6">
      <w:pPr>
        <w:spacing w:after="0" w:line="276" w:lineRule="auto"/>
        <w:ind w:firstLine="708"/>
        <w:rPr>
          <w:rFonts w:ascii="Arial" w:eastAsia="Arial" w:hAnsi="Arial" w:cs="Arial"/>
          <w:sz w:val="12"/>
          <w:szCs w:val="14"/>
        </w:rPr>
      </w:pPr>
      <w:r w:rsidRPr="007F3D5B">
        <w:rPr>
          <w:rFonts w:ascii="Arial" w:eastAsia="Arial" w:hAnsi="Arial" w:cs="Arial"/>
          <w:sz w:val="12"/>
          <w:szCs w:val="14"/>
        </w:rPr>
        <w:t>Archivo</w:t>
      </w:r>
    </w:p>
    <w:p w14:paraId="7F5A5608" w14:textId="77748B6C" w:rsidR="00602F0D" w:rsidRPr="007F3D5B" w:rsidRDefault="007B522D" w:rsidP="008742B6">
      <w:pPr>
        <w:spacing w:after="0" w:line="276" w:lineRule="auto"/>
        <w:ind w:firstLine="708"/>
        <w:rPr>
          <w:ins w:id="32" w:author="MELISSA FERNANDA DUARTE MANZANO [2]" w:date="2023-01-24T16:50:00Z"/>
          <w:rFonts w:ascii="HelveticaNeue LT 45 Light" w:hAnsi="HelveticaNeue LT 45 Light"/>
        </w:rPr>
      </w:pPr>
      <w:r w:rsidRPr="007F3D5B">
        <w:rPr>
          <w:rFonts w:ascii="Arial" w:eastAsia="Arial" w:hAnsi="Arial" w:cs="Arial"/>
          <w:sz w:val="12"/>
          <w:szCs w:val="14"/>
        </w:rPr>
        <w:t>LISV</w:t>
      </w:r>
      <w:commentRangeStart w:id="33"/>
      <w:r w:rsidR="00B30DE2" w:rsidRPr="007F3D5B">
        <w:rPr>
          <w:rFonts w:ascii="Arial" w:eastAsia="Arial" w:hAnsi="Arial" w:cs="Arial"/>
          <w:sz w:val="12"/>
          <w:szCs w:val="14"/>
        </w:rPr>
        <w:t>/XXX/XXXX/XXX/XXXX*</w:t>
      </w:r>
      <w:commentRangeEnd w:id="33"/>
      <w:r w:rsidR="00B30DE2" w:rsidRPr="007F3D5B">
        <w:rPr>
          <w:rStyle w:val="Refdecomentario"/>
        </w:rPr>
        <w:commentReference w:id="33"/>
      </w:r>
    </w:p>
    <w:p w14:paraId="31714299" w14:textId="3AA4F5F6" w:rsidR="00B30DE2" w:rsidRPr="007F3D5B" w:rsidRDefault="00B30DE2" w:rsidP="00CA7FF9">
      <w:pPr>
        <w:tabs>
          <w:tab w:val="left" w:pos="2627"/>
        </w:tabs>
        <w:spacing w:line="276" w:lineRule="auto"/>
        <w:rPr>
          <w:rFonts w:ascii="HelveticaNeue LT 45 Light" w:hAnsi="HelveticaNeue LT 45 Light"/>
        </w:rPr>
      </w:pPr>
    </w:p>
    <w:sectPr w:rsidR="00B30DE2" w:rsidRPr="007F3D5B" w:rsidSect="00E96F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1134" w:bottom="1134" w:left="1134" w:header="426" w:footer="54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LISSA FERNANDA DUARTE MANZANO" w:date="2024-09-12T14:31:00Z" w:initials="MFDM">
    <w:p w14:paraId="7A528D17" w14:textId="49C48EC3" w:rsidR="00460B36" w:rsidRDefault="00460B36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1" w:author="SINAI ALEJANDRA BUSTAMANTE SANCHEZ" w:date="2022-06-01T11:45:00Z" w:initials="SABS">
    <w:p w14:paraId="2C3E62DD" w14:textId="30EB1693" w:rsidR="00550082" w:rsidRDefault="00550082">
      <w:pPr>
        <w:pStyle w:val="Textocomentario"/>
      </w:pPr>
      <w:r>
        <w:rPr>
          <w:rStyle w:val="Refdecomentario"/>
        </w:rPr>
        <w:annotationRef/>
      </w:r>
      <w:r>
        <w:t>Cargo completo, en el caso de los Presidentes corroborar si es Constitucional, por ministerio de Ley, etc.</w:t>
      </w:r>
    </w:p>
  </w:comment>
  <w:comment w:id="2" w:author="SINAI ALEJANDRA BUSTAMANTE SANCHEZ" w:date="2022-06-01T11:44:00Z" w:initials="SABS">
    <w:p w14:paraId="18FEA6A6" w14:textId="73A2164C" w:rsidR="00550082" w:rsidRDefault="0055008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3" w:author="EDGAR CASTELLANOS ALVAREZ" w:date="2021-10-01T12:34:00Z" w:initials="ECA">
    <w:p w14:paraId="6BA8FBBF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4" w:author="MELISSA FERNANDA DUARTE MANZANO" w:date="2025-03-04T11:28:00Z" w:initials="MFDM">
    <w:p w14:paraId="1A0418D0" w14:textId="77777777" w:rsidR="00BF1229" w:rsidRDefault="00BF1229" w:rsidP="00BF1229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2A38AF8B" w14:textId="77777777" w:rsidR="00BF1229" w:rsidRDefault="00BF1229" w:rsidP="00BF1229">
      <w:pPr>
        <w:pStyle w:val="Textocomentario"/>
      </w:pPr>
      <w:r>
        <w:t>II. Los municipios del Estado de México.</w:t>
      </w:r>
    </w:p>
    <w:p w14:paraId="5BB32204" w14:textId="77777777" w:rsidR="00BF1229" w:rsidRDefault="00BF1229" w:rsidP="00BF1229">
      <w:pPr>
        <w:pStyle w:val="Textocomentario"/>
      </w:pPr>
      <w:r>
        <w:t>IV. Los Organismos Auxiliares</w:t>
      </w:r>
    </w:p>
    <w:p w14:paraId="022CC7FA" w14:textId="77777777" w:rsidR="00BF1229" w:rsidRDefault="00BF1229" w:rsidP="00BF1229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0B00711B" w14:textId="77777777" w:rsidR="00BF1229" w:rsidRDefault="00BF1229" w:rsidP="00BF1229">
      <w:pPr>
        <w:pStyle w:val="Textocomentario"/>
      </w:pPr>
    </w:p>
    <w:p w14:paraId="2AFFBD87" w14:textId="77777777" w:rsidR="00BF1229" w:rsidRDefault="00BF1229" w:rsidP="00BF1229">
      <w:pPr>
        <w:pStyle w:val="Textocomentario"/>
      </w:pPr>
      <w:r>
        <w:t>Insertar la fracción correspondiente al ámbito estatal</w:t>
      </w:r>
    </w:p>
    <w:p w14:paraId="3016AEAA" w14:textId="77777777" w:rsidR="00BF1229" w:rsidRDefault="00BF1229" w:rsidP="00BF1229">
      <w:pPr>
        <w:pStyle w:val="Textocomentario"/>
      </w:pPr>
      <w:r>
        <w:t>I. Los Poderes Públicos del Estado.</w:t>
      </w:r>
    </w:p>
    <w:p w14:paraId="7137770D" w14:textId="77777777" w:rsidR="00BF1229" w:rsidRPr="00841025" w:rsidRDefault="00BF1229" w:rsidP="00BF1229">
      <w:pPr>
        <w:pStyle w:val="Textocomentario"/>
      </w:pPr>
      <w:r w:rsidRPr="00841025">
        <w:t>III. Los organismos autónomos.</w:t>
      </w:r>
    </w:p>
    <w:p w14:paraId="77DF1442" w14:textId="77777777" w:rsidR="00BF1229" w:rsidRPr="00841025" w:rsidRDefault="00BF1229" w:rsidP="00BF1229">
      <w:pPr>
        <w:pStyle w:val="Textocomentario"/>
      </w:pPr>
      <w:r w:rsidRPr="00841025">
        <w:t>IV. Los Organismos Auxiliares.</w:t>
      </w:r>
    </w:p>
    <w:p w14:paraId="7A2FD094" w14:textId="7B947A7C" w:rsidR="00BF1229" w:rsidRDefault="00BF1229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6" w:author="SINAI ALEJANDRA BUSTAMANTE SANCHEZ" w:date="2021-10-06T11:19:00Z" w:initials="SABS">
    <w:p w14:paraId="2A8B27FD" w14:textId="77777777" w:rsidR="00550082" w:rsidRDefault="00550082" w:rsidP="00E84AA9">
      <w:pPr>
        <w:pStyle w:val="Textocomentario"/>
      </w:pPr>
      <w:r>
        <w:rPr>
          <w:rStyle w:val="Refdecomentario"/>
        </w:rPr>
        <w:annotationRef/>
      </w:r>
      <w:r>
        <w:t>Para PRAS</w:t>
      </w:r>
    </w:p>
  </w:comment>
  <w:comment w:id="8" w:author="MELISSA FERNANDA DUARTE MANZANO" w:date="2024-09-12T14:32:00Z" w:initials="MFDM">
    <w:p w14:paraId="37E9A005" w14:textId="5422A50A" w:rsidR="00460B36" w:rsidRDefault="00460B36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9" w:author="MELISSA FERNANDA DUARTE MANZANO" w:date="2024-09-12T14:32:00Z" w:initials="MFDM">
    <w:p w14:paraId="50E3DD0D" w14:textId="6E4991F2" w:rsidR="00460B36" w:rsidRDefault="00460B36">
      <w:pPr>
        <w:pStyle w:val="Textocomentario"/>
      </w:pPr>
      <w:r>
        <w:rPr>
          <w:rStyle w:val="Refdecomentario"/>
        </w:rPr>
        <w:annotationRef/>
      </w:r>
      <w:r>
        <w:t>El período fiscalizado.</w:t>
      </w:r>
    </w:p>
  </w:comment>
  <w:comment w:id="11" w:author="MELISSA FERNANDA DUARTE MANZANO" w:date="2025-03-04T10:27:00Z" w:initials="MFDM">
    <w:p w14:paraId="125B5930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5" w:author="MELISSA FERNANDA DUARTE MANZANO" w:date="2025-03-04T10:27:00Z" w:initials="MFDM">
    <w:p w14:paraId="5579527D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8" w:author="MELISSA FERNANDA DUARTE MANZANO" w:date="2024-09-18T12:41:00Z" w:initials="MFDM">
    <w:p w14:paraId="2A5E6D43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1" w:author="MELISSA FERNANDA DUARTE MANZANO" w:date="2025-03-06T12:44:00Z" w:initials="MFDM">
    <w:p w14:paraId="37DBA283" w14:textId="41697A5E" w:rsidR="00816369" w:rsidRDefault="0081636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3" w:author="MELISSA FERNANDA DUARTE MANZANO" w:date="2024-09-18T12:41:00Z" w:initials="MFDM">
    <w:p w14:paraId="4EEDADC4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4" w:author="MELISSA FERNANDA DUARTE MANZANO" w:date="2025-03-04T13:20:00Z" w:initials="MFDM">
    <w:p w14:paraId="657CA3AD" w14:textId="5EE183E3" w:rsidR="00CA7FF9" w:rsidRDefault="00CA7FF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6" w:author="MELISSA FERNANDA DUARTE MANZANO" w:date="2024-09-18T11:31:00Z" w:initials="MFDM">
    <w:p w14:paraId="612B2F5C" w14:textId="77777777" w:rsidR="00A770C3" w:rsidRDefault="00A770C3" w:rsidP="00A770C3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50C4D7D4" w14:textId="77777777" w:rsidR="00A770C3" w:rsidRDefault="00A770C3" w:rsidP="00A770C3">
      <w:pPr>
        <w:pStyle w:val="Textocomentario"/>
      </w:pPr>
      <w:r>
        <w:t>EJEMPLO: 2 (Dos)</w:t>
      </w:r>
    </w:p>
  </w:comment>
  <w:comment w:id="27" w:author="MELISSA FERNANDA DUARTE MANZANO" w:date="2025-03-06T12:43:00Z" w:initials="MFDM">
    <w:p w14:paraId="1D9C71A6" w14:textId="77777777" w:rsidR="00816369" w:rsidRDefault="00816369" w:rsidP="00816369">
      <w:pPr>
        <w:pStyle w:val="Textocomentario"/>
      </w:pPr>
      <w:r>
        <w:rPr>
          <w:rStyle w:val="Refdecomentario"/>
        </w:rPr>
        <w:annotationRef/>
      </w:r>
      <w:r>
        <w:t>Se deberá especificar si son:</w:t>
      </w:r>
    </w:p>
    <w:p w14:paraId="15C0B278" w14:textId="77777777" w:rsidR="00816369" w:rsidRDefault="00816369" w:rsidP="00816369">
      <w:pPr>
        <w:pStyle w:val="Textocomentario"/>
      </w:pPr>
      <w:r>
        <w:t xml:space="preserve">suscritas por uno solo de sus lados </w:t>
      </w:r>
      <w:proofErr w:type="spellStart"/>
      <w:r>
        <w:t>ó</w:t>
      </w:r>
      <w:proofErr w:type="spellEnd"/>
      <w:r>
        <w:t xml:space="preserve"> suscritas por ambos lados.</w:t>
      </w:r>
    </w:p>
  </w:comment>
  <w:comment w:id="29" w:author="SINAI ALEJANDRA BUSTAMANTE SANCHEZ" w:date="2022-06-03T14:06:00Z" w:initials="SABS">
    <w:p w14:paraId="29B6B4EC" w14:textId="267AD3AC" w:rsidR="00550082" w:rsidRDefault="00550082">
      <w:pPr>
        <w:pStyle w:val="Textocomentario"/>
      </w:pPr>
      <w:r>
        <w:rPr>
          <w:rStyle w:val="Refdecomentario"/>
        </w:rPr>
        <w:annotationRef/>
      </w:r>
      <w:r>
        <w:t>Marcar copia únicamente para las entidades Estatales</w:t>
      </w:r>
    </w:p>
  </w:comment>
  <w:comment w:id="30" w:author="ARMANDO NIETO CEDILLO" w:date="2023-01-18T16:58:00Z" w:initials="ANC">
    <w:p w14:paraId="3E06028B" w14:textId="18DD8AA8" w:rsidR="0028112D" w:rsidRDefault="0028112D">
      <w:pPr>
        <w:pStyle w:val="Textocomentario"/>
      </w:pPr>
      <w:r>
        <w:rPr>
          <w:rStyle w:val="Refdecomentario"/>
        </w:rPr>
        <w:annotationRef/>
      </w:r>
      <w:r w:rsidR="002A3BD2">
        <w:rPr>
          <w:noProof/>
        </w:rPr>
        <w:t>incluir unicamente para entidades estatales</w:t>
      </w:r>
    </w:p>
  </w:comment>
  <w:comment w:id="33" w:author="SINAI ALEJANDRA BUSTAMANTE SANCHEZ" w:date="2021-10-01T09:29:00Z" w:initials="SABS">
    <w:p w14:paraId="1637A5E6" w14:textId="77777777" w:rsidR="00550082" w:rsidRDefault="00550082" w:rsidP="00B30DE2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FE436DA" w14:textId="77777777" w:rsidR="00550082" w:rsidRDefault="00550082" w:rsidP="00B30DE2">
      <w:pPr>
        <w:pStyle w:val="Textocomentario"/>
      </w:pPr>
      <w:r>
        <w:t>-Titular</w:t>
      </w:r>
    </w:p>
    <w:p w14:paraId="21194248" w14:textId="77777777" w:rsidR="00550082" w:rsidRDefault="00550082" w:rsidP="00B30DE2">
      <w:pPr>
        <w:pStyle w:val="Textocomentario"/>
      </w:pPr>
      <w:r>
        <w:t>-Lic. Martha</w:t>
      </w:r>
    </w:p>
    <w:p w14:paraId="61108C03" w14:textId="77777777" w:rsidR="00550082" w:rsidRDefault="00550082" w:rsidP="00B30DE2">
      <w:pPr>
        <w:pStyle w:val="Textocomentario"/>
      </w:pPr>
      <w:r>
        <w:t>-Director(a)</w:t>
      </w:r>
    </w:p>
    <w:p w14:paraId="52D83059" w14:textId="77777777" w:rsidR="00550082" w:rsidRDefault="00550082" w:rsidP="00B30DE2">
      <w:pPr>
        <w:pStyle w:val="Textocomentario"/>
      </w:pPr>
      <w:r>
        <w:t xml:space="preserve">- Abogado </w:t>
      </w:r>
    </w:p>
    <w:p w14:paraId="7F0CFC52" w14:textId="2907BA19" w:rsidR="00550082" w:rsidRDefault="00550082" w:rsidP="00B30DE2">
      <w:pPr>
        <w:pStyle w:val="Textocomentario"/>
      </w:pPr>
      <w:r>
        <w:t>-Jefe de Departamento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528D17" w15:done="0"/>
  <w15:commentEx w15:paraId="2C3E62DD" w15:done="0"/>
  <w15:commentEx w15:paraId="18FEA6A6" w15:done="0"/>
  <w15:commentEx w15:paraId="6BA8FBBF" w15:done="0"/>
  <w15:commentEx w15:paraId="7A2FD094" w15:done="0"/>
  <w15:commentEx w15:paraId="2A8B27FD" w15:done="0"/>
  <w15:commentEx w15:paraId="37E9A005" w15:done="0"/>
  <w15:commentEx w15:paraId="50E3DD0D" w15:done="0"/>
  <w15:commentEx w15:paraId="125B5930" w15:done="0"/>
  <w15:commentEx w15:paraId="5579527D" w15:done="0"/>
  <w15:commentEx w15:paraId="2A5E6D43" w15:done="0"/>
  <w15:commentEx w15:paraId="37DBA283" w15:done="0"/>
  <w15:commentEx w15:paraId="4EEDADC4" w15:done="0"/>
  <w15:commentEx w15:paraId="657CA3AD" w15:done="0"/>
  <w15:commentEx w15:paraId="50C4D7D4" w15:done="0"/>
  <w15:commentEx w15:paraId="15C0B278" w15:done="0"/>
  <w15:commentEx w15:paraId="29B6B4EC" w15:done="0"/>
  <w15:commentEx w15:paraId="3E06028B" w15:done="0"/>
  <w15:commentEx w15:paraId="7F0CFC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528D17" w16cid:durableId="2A8D79BD"/>
  <w16cid:commentId w16cid:paraId="2C3E62DD" w16cid:durableId="2641D326"/>
  <w16cid:commentId w16cid:paraId="18FEA6A6" w16cid:durableId="2641D325"/>
  <w16cid:commentId w16cid:paraId="6BA8FBBF" w16cid:durableId="250571AB"/>
  <w16cid:commentId w16cid:paraId="7A2FD094" w16cid:durableId="2B716277"/>
  <w16cid:commentId w16cid:paraId="2A8B27FD" w16cid:durableId="252171B9"/>
  <w16cid:commentId w16cid:paraId="37E9A005" w16cid:durableId="2A8D79F5"/>
  <w16cid:commentId w16cid:paraId="50E3DD0D" w16cid:durableId="2A8D7A19"/>
  <w16cid:commentId w16cid:paraId="125B5930" w16cid:durableId="2B7153F8"/>
  <w16cid:commentId w16cid:paraId="5579527D" w16cid:durableId="2B715428"/>
  <w16cid:commentId w16cid:paraId="2A5E6D43" w16cid:durableId="2A9548F2"/>
  <w16cid:commentId w16cid:paraId="37DBA283" w16cid:durableId="2B741717"/>
  <w16cid:commentId w16cid:paraId="4EEDADC4" w16cid:durableId="2A954904"/>
  <w16cid:commentId w16cid:paraId="657CA3AD" w16cid:durableId="2B717CA4"/>
  <w16cid:commentId w16cid:paraId="50C4D7D4" w16cid:durableId="2A9538A2"/>
  <w16cid:commentId w16cid:paraId="15C0B278" w16cid:durableId="2B741708"/>
  <w16cid:commentId w16cid:paraId="29B6B4EC" w16cid:durableId="264493DA"/>
  <w16cid:commentId w16cid:paraId="3E06028B" w16cid:durableId="2772A398"/>
  <w16cid:commentId w16cid:paraId="7F0CFC52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119AF" w14:textId="77777777" w:rsidR="00AE1DE4" w:rsidRDefault="00AE1DE4" w:rsidP="00C755C3">
      <w:pPr>
        <w:spacing w:after="0" w:line="240" w:lineRule="auto"/>
      </w:pPr>
      <w:r>
        <w:separator/>
      </w:r>
    </w:p>
  </w:endnote>
  <w:endnote w:type="continuationSeparator" w:id="0">
    <w:p w14:paraId="4196C2D9" w14:textId="77777777" w:rsidR="00AE1DE4" w:rsidRDefault="00AE1DE4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18360" w14:textId="77777777" w:rsidR="00DA32EF" w:rsidRDefault="00DA32E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6A26" w14:textId="77777777" w:rsidR="00550082" w:rsidRPr="007F3D5B" w:rsidRDefault="00550082" w:rsidP="009A1C25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2C676DE6" w14:textId="6CB1247F" w:rsidR="00AA16FB" w:rsidRPr="007F3D5B" w:rsidRDefault="00AA16FB" w:rsidP="00AA16FB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35" w:name="_Hlk86140406"/>
    <w:bookmarkStart w:id="36" w:name="_Hlk86140499"/>
    <w:r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Av. José María Pino Suárez Sur, núms. 104, 106 y 108, Colonia Cinco de Mayo, Toluca, Estado de México, C.P. 50090    Tel. 722 167 84 50</w:t>
    </w:r>
    <w:bookmarkEnd w:id="35"/>
    <w:r w:rsidR="00214103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A3133B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214103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441807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214103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36"/>
  <w:p w14:paraId="0C8CF1AE" w14:textId="77777777" w:rsidR="00550082" w:rsidRPr="007F3D5B" w:rsidRDefault="00550082" w:rsidP="009A1C25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16204D78" w14:textId="77777777" w:rsidR="00550082" w:rsidRPr="007F3D5B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7F3D5B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7048C357" w14:textId="31D9EAC8" w:rsidR="00550082" w:rsidRPr="007F3D5B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7F3D5B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89F507" wp14:editId="6396F8F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89D614" w14:textId="5EFF3112" w:rsidR="00550082" w:rsidRPr="007F3D5B" w:rsidRDefault="00550082" w:rsidP="009A1C25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7F3D5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E96F5B" w:rsidRPr="007F3D5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8742B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E96F5B" w:rsidRPr="007F3D5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8742B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9F50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89D614" w14:textId="5EFF3112" w:rsidR="00550082" w:rsidRPr="007F3D5B" w:rsidRDefault="00550082" w:rsidP="009A1C25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7F3D5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E96F5B" w:rsidRPr="007F3D5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8742B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E96F5B" w:rsidRPr="007F3D5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8742B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F3D5B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7F3D5B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1010C656" w:rsidR="00550082" w:rsidRPr="007F3D5B" w:rsidRDefault="00550082" w:rsidP="009A1C25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7F3D5B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7F3D5B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1ADC5" w14:textId="77777777" w:rsidR="00DA32EF" w:rsidRDefault="00DA32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6D927" w14:textId="77777777" w:rsidR="00AE1DE4" w:rsidRDefault="00AE1DE4" w:rsidP="00C755C3">
      <w:pPr>
        <w:spacing w:after="0" w:line="240" w:lineRule="auto"/>
      </w:pPr>
      <w:r>
        <w:separator/>
      </w:r>
    </w:p>
  </w:footnote>
  <w:footnote w:type="continuationSeparator" w:id="0">
    <w:p w14:paraId="1F63CF55" w14:textId="77777777" w:rsidR="00AE1DE4" w:rsidRDefault="00AE1DE4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CC5B0" w14:textId="77777777" w:rsidR="00DA32EF" w:rsidRDefault="00DA32E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550082" w:rsidRPr="007F3D5B" w14:paraId="61C47FE5" w14:textId="77777777" w:rsidTr="00E55469">
      <w:tc>
        <w:tcPr>
          <w:tcW w:w="1276" w:type="dxa"/>
        </w:tcPr>
        <w:p w14:paraId="3D50E8B6" w14:textId="795CA03C" w:rsidR="00550082" w:rsidRPr="007F3D5B" w:rsidRDefault="004C2A48" w:rsidP="000F0D6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717C1C46" wp14:editId="41559AA6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3FC5F90" w14:textId="5B254456" w:rsidR="00550082" w:rsidRPr="007F3D5B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63EB0D9F" w14:textId="77777777" w:rsidR="00550082" w:rsidRPr="007F3D5B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F3D5B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4B7685B2" w14:textId="77777777" w:rsidR="00550082" w:rsidRPr="007F3D5B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F3D5B">
            <w:rPr>
              <w:rFonts w:ascii="Arial" w:hAnsi="Arial" w:cs="Arial"/>
              <w:sz w:val="16"/>
              <w:szCs w:val="16"/>
            </w:rPr>
            <w:t>Dirección de Seguimiento “X”</w:t>
          </w:r>
        </w:p>
        <w:p w14:paraId="1CF3DDF3" w14:textId="77777777" w:rsidR="00550082" w:rsidRPr="007F3D5B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F3D5B">
            <w:rPr>
              <w:rFonts w:ascii="Arial" w:hAnsi="Arial" w:cs="Arial"/>
              <w:sz w:val="16"/>
              <w:szCs w:val="16"/>
            </w:rPr>
            <w:t>Departamento de Seguimiento “XX”</w:t>
          </w:r>
        </w:p>
        <w:p w14:paraId="5296766A" w14:textId="77777777" w:rsidR="00550082" w:rsidRPr="007F3D5B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714990C1" w14:textId="537D4067" w:rsidR="00550082" w:rsidRPr="007F3D5B" w:rsidRDefault="00FE1473" w:rsidP="00C755C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7F3D5B">
            <w:rPr>
              <w:rFonts w:ascii="Arial" w:hAnsi="Arial" w:cs="Arial"/>
              <w:sz w:val="14"/>
              <w:szCs w:val="14"/>
            </w:rPr>
            <w:t>"</w:t>
          </w:r>
          <w:r w:rsidR="008742B6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7F3D5B">
            <w:rPr>
              <w:rFonts w:ascii="Arial" w:hAnsi="Arial" w:cs="Arial"/>
              <w:sz w:val="14"/>
              <w:szCs w:val="14"/>
            </w:rPr>
            <w:t>".</w:t>
          </w:r>
        </w:p>
      </w:tc>
      <w:tc>
        <w:tcPr>
          <w:tcW w:w="1031" w:type="dxa"/>
        </w:tcPr>
        <w:p w14:paraId="2E432A8F" w14:textId="6EA4C6F8" w:rsidR="00550082" w:rsidRPr="007F3D5B" w:rsidRDefault="004C2A48" w:rsidP="00C755C3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42720D6F" wp14:editId="2C7A202F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4A386D1" w14:textId="77777777" w:rsidR="000307BB" w:rsidRPr="007F3D5B" w:rsidRDefault="000307BB" w:rsidP="006B3CDE">
    <w:pPr>
      <w:spacing w:after="0" w:line="240" w:lineRule="auto"/>
      <w:jc w:val="right"/>
      <w:rPr>
        <w:rFonts w:ascii="Arial" w:hAnsi="Arial" w:cs="Arial"/>
      </w:rPr>
    </w:pP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237"/>
      <w:gridCol w:w="3725"/>
    </w:tblGrid>
    <w:tr w:rsidR="007F3D5B" w:rsidRPr="007F3D5B" w14:paraId="4C5D2FA3" w14:textId="77777777" w:rsidTr="00007508">
      <w:trPr>
        <w:trHeight w:val="274"/>
      </w:trPr>
      <w:tc>
        <w:tcPr>
          <w:tcW w:w="9962" w:type="dxa"/>
          <w:gridSpan w:val="2"/>
          <w:vAlign w:val="center"/>
        </w:tcPr>
        <w:p w14:paraId="32E9BF50" w14:textId="77777777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 w:rsidRPr="007F3D5B">
            <w:rPr>
              <w:rFonts w:ascii="Arial" w:hAnsi="Arial" w:cs="Arial"/>
              <w:sz w:val="20"/>
            </w:rPr>
            <w:t>Toluca de Lerdo, Estado de México; mes XX de 202X</w:t>
          </w:r>
          <w:r w:rsidRPr="007F3D5B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4FB38B36" wp14:editId="35F07ED8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DA32EF" w:rsidRPr="007F3D5B" w14:paraId="72C9E955" w14:textId="77777777" w:rsidTr="0039779C">
      <w:trPr>
        <w:trHeight w:val="125"/>
      </w:trPr>
      <w:tc>
        <w:tcPr>
          <w:tcW w:w="6237" w:type="dxa"/>
          <w:vAlign w:val="center"/>
        </w:tcPr>
        <w:p w14:paraId="2DF9564F" w14:textId="4B9B3A8C" w:rsidR="00DA32EF" w:rsidRPr="007F3D5B" w:rsidRDefault="00DA32EF" w:rsidP="00DA32EF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bookmarkStart w:id="34" w:name="_GoBack" w:colFirst="0" w:colLast="1"/>
          <w:r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725" w:type="dxa"/>
          <w:vAlign w:val="center"/>
        </w:tcPr>
        <w:p w14:paraId="5170E339" w14:textId="399087B5" w:rsidR="00DA32EF" w:rsidRPr="007F3D5B" w:rsidRDefault="00DA32EF" w:rsidP="00DA32EF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OSFEM/XXX/XXX/XXX/XXXX</w:t>
          </w:r>
        </w:p>
      </w:tc>
    </w:tr>
    <w:tr w:rsidR="00DA32EF" w:rsidRPr="007F3D5B" w14:paraId="2AE74A63" w14:textId="77777777" w:rsidTr="0039779C">
      <w:trPr>
        <w:trHeight w:val="125"/>
      </w:trPr>
      <w:tc>
        <w:tcPr>
          <w:tcW w:w="6237" w:type="dxa"/>
          <w:vAlign w:val="center"/>
        </w:tcPr>
        <w:p w14:paraId="470943BC" w14:textId="05F23656" w:rsidR="00DA32EF" w:rsidRPr="007F3D5B" w:rsidRDefault="00DA32EF" w:rsidP="00DA32EF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725" w:type="dxa"/>
          <w:vAlign w:val="center"/>
        </w:tcPr>
        <w:p w14:paraId="497865D4" w14:textId="05CB13A4" w:rsidR="00DA32EF" w:rsidRPr="007F3D5B" w:rsidRDefault="00DA32EF" w:rsidP="00DA32EF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XXX-XXX</w:t>
          </w:r>
        </w:p>
      </w:tc>
    </w:tr>
    <w:tr w:rsidR="00DA32EF" w:rsidRPr="007F3D5B" w14:paraId="07D30414" w14:textId="77777777" w:rsidTr="0039779C">
      <w:trPr>
        <w:trHeight w:val="125"/>
      </w:trPr>
      <w:tc>
        <w:tcPr>
          <w:tcW w:w="6237" w:type="dxa"/>
          <w:vAlign w:val="center"/>
        </w:tcPr>
        <w:p w14:paraId="061D7FAD" w14:textId="27EA11C2" w:rsidR="00DA32EF" w:rsidRPr="007F3D5B" w:rsidRDefault="00DA32EF" w:rsidP="00DA32EF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3725" w:type="dxa"/>
          <w:vAlign w:val="center"/>
        </w:tcPr>
        <w:p w14:paraId="34B7BCCE" w14:textId="03F86966" w:rsidR="00DA32EF" w:rsidRPr="007F3D5B" w:rsidRDefault="00DA32EF" w:rsidP="00DA32EF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OSFEM/US/XXXXX/XXXX/20XX</w:t>
          </w:r>
        </w:p>
      </w:tc>
    </w:tr>
    <w:tr w:rsidR="00DA32EF" w:rsidRPr="007F3D5B" w14:paraId="3527F95C" w14:textId="77777777" w:rsidTr="0039779C">
      <w:trPr>
        <w:trHeight w:val="313"/>
      </w:trPr>
      <w:tc>
        <w:tcPr>
          <w:tcW w:w="6237" w:type="dxa"/>
          <w:vAlign w:val="center"/>
        </w:tcPr>
        <w:p w14:paraId="4550338E" w14:textId="762C311C" w:rsidR="00DA32EF" w:rsidRPr="007F3D5B" w:rsidRDefault="00DA32EF" w:rsidP="00DA32EF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 xml:space="preserve"> Oficio Número:</w:t>
          </w:r>
        </w:p>
      </w:tc>
      <w:tc>
        <w:tcPr>
          <w:tcW w:w="3725" w:type="dxa"/>
          <w:vAlign w:val="center"/>
        </w:tcPr>
        <w:p w14:paraId="30D6A295" w14:textId="74CB6173" w:rsidR="00DA32EF" w:rsidRPr="007F3D5B" w:rsidRDefault="00DA32EF" w:rsidP="00DA32EF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>
            <w:rPr>
              <w:rFonts w:ascii="Arial" w:hAnsi="Arial" w:cs="Arial"/>
              <w:sz w:val="20"/>
            </w:rPr>
            <w:t>OSFEM/US/DSX/DSXX/XXXX/202X</w:t>
          </w:r>
        </w:p>
      </w:tc>
    </w:tr>
    <w:bookmarkEnd w:id="34"/>
    <w:tr w:rsidR="000307BB" w:rsidRPr="007F3D5B" w14:paraId="54760BE7" w14:textId="77777777" w:rsidTr="00C14274">
      <w:trPr>
        <w:trHeight w:val="70"/>
      </w:trPr>
      <w:tc>
        <w:tcPr>
          <w:tcW w:w="6237" w:type="dxa"/>
        </w:tcPr>
        <w:p w14:paraId="5995FFFC" w14:textId="77777777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725" w:type="dxa"/>
        </w:tcPr>
        <w:p w14:paraId="6A8A3DE9" w14:textId="15DF6ABF" w:rsidR="000307BB" w:rsidRPr="007F3D5B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19"/>
              <w:szCs w:val="19"/>
            </w:rPr>
          </w:pPr>
          <w:r w:rsidRPr="007F3D5B">
            <w:rPr>
              <w:rFonts w:ascii="Arial" w:eastAsia="Arial" w:hAnsi="Arial" w:cs="Arial"/>
              <w:sz w:val="20"/>
              <w:szCs w:val="20"/>
            </w:rPr>
            <w:t>Se notifica el Informe de Seguimiento</w:t>
          </w:r>
          <w:r w:rsidRPr="007F3D5B">
            <w:rPr>
              <w:rFonts w:ascii="Arial" w:hAnsi="Arial" w:cs="Arial"/>
              <w:sz w:val="20"/>
              <w:szCs w:val="20"/>
            </w:rPr>
            <w:t>.</w:t>
          </w:r>
        </w:p>
      </w:tc>
    </w:tr>
  </w:tbl>
  <w:p w14:paraId="52115D5D" w14:textId="65314F44" w:rsidR="00550082" w:rsidRPr="007F3D5B" w:rsidRDefault="00550082" w:rsidP="00C14274">
    <w:pPr>
      <w:spacing w:after="0" w:line="240" w:lineRule="auto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5AD49" w14:textId="77777777" w:rsidR="00DA32EF" w:rsidRDefault="00DA32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ARMANDO NIETO CEDILLO">
    <w15:presenceInfo w15:providerId="AD" w15:userId="S-1-5-21-2181215472-2503910162-2911420252-2306"/>
  </w15:person>
  <w15:person w15:author="MELISSA FERNANDA DUARTE MANZANO [2]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307BB"/>
    <w:rsid w:val="000449A6"/>
    <w:rsid w:val="00051DC9"/>
    <w:rsid w:val="0006546F"/>
    <w:rsid w:val="00072976"/>
    <w:rsid w:val="000740C5"/>
    <w:rsid w:val="000767E0"/>
    <w:rsid w:val="000A3059"/>
    <w:rsid w:val="000C00B5"/>
    <w:rsid w:val="000D15BF"/>
    <w:rsid w:val="000D5789"/>
    <w:rsid w:val="000F0D66"/>
    <w:rsid w:val="000F6DDA"/>
    <w:rsid w:val="00116D4F"/>
    <w:rsid w:val="0012421E"/>
    <w:rsid w:val="0017159B"/>
    <w:rsid w:val="0017400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303F34"/>
    <w:rsid w:val="00323E85"/>
    <w:rsid w:val="00325E29"/>
    <w:rsid w:val="0034365D"/>
    <w:rsid w:val="0035491D"/>
    <w:rsid w:val="0036274F"/>
    <w:rsid w:val="003925F5"/>
    <w:rsid w:val="0039779C"/>
    <w:rsid w:val="003B6B97"/>
    <w:rsid w:val="003C3F56"/>
    <w:rsid w:val="003C4713"/>
    <w:rsid w:val="003D1EC2"/>
    <w:rsid w:val="003E0617"/>
    <w:rsid w:val="00417E7D"/>
    <w:rsid w:val="00420864"/>
    <w:rsid w:val="00441807"/>
    <w:rsid w:val="004572F8"/>
    <w:rsid w:val="00460B36"/>
    <w:rsid w:val="00461339"/>
    <w:rsid w:val="004635D2"/>
    <w:rsid w:val="00490EBD"/>
    <w:rsid w:val="004C2A48"/>
    <w:rsid w:val="004E2F3C"/>
    <w:rsid w:val="004E6931"/>
    <w:rsid w:val="00501369"/>
    <w:rsid w:val="005124EA"/>
    <w:rsid w:val="0053087E"/>
    <w:rsid w:val="00532077"/>
    <w:rsid w:val="005464FA"/>
    <w:rsid w:val="0054695B"/>
    <w:rsid w:val="00550082"/>
    <w:rsid w:val="00557DB2"/>
    <w:rsid w:val="0056443C"/>
    <w:rsid w:val="0058007C"/>
    <w:rsid w:val="005C365D"/>
    <w:rsid w:val="00602F0D"/>
    <w:rsid w:val="0062356D"/>
    <w:rsid w:val="00661A9E"/>
    <w:rsid w:val="00663190"/>
    <w:rsid w:val="006670DE"/>
    <w:rsid w:val="00672930"/>
    <w:rsid w:val="00690582"/>
    <w:rsid w:val="006A4A95"/>
    <w:rsid w:val="006B3CDE"/>
    <w:rsid w:val="006D39C4"/>
    <w:rsid w:val="006E5DCD"/>
    <w:rsid w:val="006F7757"/>
    <w:rsid w:val="00707F8D"/>
    <w:rsid w:val="00733778"/>
    <w:rsid w:val="00750CB7"/>
    <w:rsid w:val="007761B9"/>
    <w:rsid w:val="007A17E3"/>
    <w:rsid w:val="007A2404"/>
    <w:rsid w:val="007B12D7"/>
    <w:rsid w:val="007B522D"/>
    <w:rsid w:val="007C555E"/>
    <w:rsid w:val="007C6839"/>
    <w:rsid w:val="007E1653"/>
    <w:rsid w:val="007E21FE"/>
    <w:rsid w:val="007F3D5B"/>
    <w:rsid w:val="007F6C83"/>
    <w:rsid w:val="00816369"/>
    <w:rsid w:val="008211D1"/>
    <w:rsid w:val="00845B19"/>
    <w:rsid w:val="00852C8F"/>
    <w:rsid w:val="008742B6"/>
    <w:rsid w:val="00884729"/>
    <w:rsid w:val="00884B9A"/>
    <w:rsid w:val="008912BD"/>
    <w:rsid w:val="0089762E"/>
    <w:rsid w:val="008C5140"/>
    <w:rsid w:val="008C7982"/>
    <w:rsid w:val="008E0E07"/>
    <w:rsid w:val="008F56A6"/>
    <w:rsid w:val="00901FF9"/>
    <w:rsid w:val="00922563"/>
    <w:rsid w:val="009353B3"/>
    <w:rsid w:val="009413D3"/>
    <w:rsid w:val="00941709"/>
    <w:rsid w:val="009433B6"/>
    <w:rsid w:val="009558FE"/>
    <w:rsid w:val="00966EEA"/>
    <w:rsid w:val="0098776B"/>
    <w:rsid w:val="009900CE"/>
    <w:rsid w:val="00995D2A"/>
    <w:rsid w:val="009A1C25"/>
    <w:rsid w:val="009A5B19"/>
    <w:rsid w:val="009B3DA0"/>
    <w:rsid w:val="00A25E31"/>
    <w:rsid w:val="00A2764E"/>
    <w:rsid w:val="00A3133B"/>
    <w:rsid w:val="00A370BD"/>
    <w:rsid w:val="00A547F9"/>
    <w:rsid w:val="00A770C3"/>
    <w:rsid w:val="00A876FB"/>
    <w:rsid w:val="00A92B21"/>
    <w:rsid w:val="00AA16FB"/>
    <w:rsid w:val="00AC3DF5"/>
    <w:rsid w:val="00AD646D"/>
    <w:rsid w:val="00AE1DE4"/>
    <w:rsid w:val="00B12253"/>
    <w:rsid w:val="00B30DE2"/>
    <w:rsid w:val="00B42E82"/>
    <w:rsid w:val="00B85792"/>
    <w:rsid w:val="00B96549"/>
    <w:rsid w:val="00BA19E2"/>
    <w:rsid w:val="00BA6B90"/>
    <w:rsid w:val="00BB212E"/>
    <w:rsid w:val="00BF1229"/>
    <w:rsid w:val="00C028E1"/>
    <w:rsid w:val="00C14274"/>
    <w:rsid w:val="00C27730"/>
    <w:rsid w:val="00C755C3"/>
    <w:rsid w:val="00CA7FF9"/>
    <w:rsid w:val="00CC71F4"/>
    <w:rsid w:val="00CE22DE"/>
    <w:rsid w:val="00CF3C44"/>
    <w:rsid w:val="00CF716C"/>
    <w:rsid w:val="00D052AA"/>
    <w:rsid w:val="00D21411"/>
    <w:rsid w:val="00D36118"/>
    <w:rsid w:val="00D5584B"/>
    <w:rsid w:val="00D70B48"/>
    <w:rsid w:val="00D70D8C"/>
    <w:rsid w:val="00D87A6C"/>
    <w:rsid w:val="00D90007"/>
    <w:rsid w:val="00DA0FFA"/>
    <w:rsid w:val="00DA32EF"/>
    <w:rsid w:val="00DA3A44"/>
    <w:rsid w:val="00DC31D9"/>
    <w:rsid w:val="00E246EB"/>
    <w:rsid w:val="00E3088D"/>
    <w:rsid w:val="00E55469"/>
    <w:rsid w:val="00E6056D"/>
    <w:rsid w:val="00E64F48"/>
    <w:rsid w:val="00E71424"/>
    <w:rsid w:val="00E84917"/>
    <w:rsid w:val="00E84AA9"/>
    <w:rsid w:val="00E86E5B"/>
    <w:rsid w:val="00E96F5B"/>
    <w:rsid w:val="00EA5BDD"/>
    <w:rsid w:val="00EA6E81"/>
    <w:rsid w:val="00EC47DF"/>
    <w:rsid w:val="00ED4E42"/>
    <w:rsid w:val="00EE2D80"/>
    <w:rsid w:val="00EF0B7F"/>
    <w:rsid w:val="00F25657"/>
    <w:rsid w:val="00F37269"/>
    <w:rsid w:val="00F42F91"/>
    <w:rsid w:val="00F55D74"/>
    <w:rsid w:val="00F70AC1"/>
    <w:rsid w:val="00FA3FD2"/>
    <w:rsid w:val="00FA55F6"/>
    <w:rsid w:val="00FA5637"/>
    <w:rsid w:val="00FC463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51</cp:revision>
  <cp:lastPrinted>2022-06-02T16:39:00Z</cp:lastPrinted>
  <dcterms:created xsi:type="dcterms:W3CDTF">2022-06-13T14:55:00Z</dcterms:created>
  <dcterms:modified xsi:type="dcterms:W3CDTF">2025-03-12T17:13:00Z</dcterms:modified>
</cp:coreProperties>
</file>