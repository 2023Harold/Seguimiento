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E8" w:rsidRPr="005F35C7" w:rsidRDefault="003D44D0" w:rsidP="005849B8">
      <w:pPr>
        <w:rPr>
          <w:lang w:val="es-ES"/>
        </w:rPr>
      </w:pPr>
      <w:r w:rsidRPr="005F35C7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-124460</wp:posOffset>
                </wp:positionV>
                <wp:extent cx="4114800" cy="417195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71950"/>
                          <a:chOff x="0" y="0"/>
                          <a:chExt cx="4114800" cy="4171950"/>
                        </a:xfrm>
                      </wpg:grpSpPr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482600"/>
                            <a:ext cx="299783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Default="005849B8" w:rsidP="005849B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3767D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5849B8" w:rsidRPr="005F3498" w:rsidRDefault="00D417EE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Luis Ignacio Sierra Villa, Titular de la Unidad de Seguimiento del Órgano Superior de Fiscalización del Estado de México, en términos de lo previsto en los artículos </w:t>
                              </w:r>
                              <w:r w:rsidR="003C4A7D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1, </w:t>
                              </w:r>
                              <w:r w:rsidR="005849B8"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14 y 21 de la Ley de Fiscalización Superior del Estado de México y; 23 fracciones X, XIX y XLIV y, 47 fracción XX del Reglamento Interior del Órgano Superior de Fiscalización del Estado de México</w:t>
                              </w:r>
                              <w:r w:rsidR="00187CF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800" cy="411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114300"/>
                            <a:ext cx="2114550" cy="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UNIDAD DE SEGUIMIENTO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DIRECCIÓN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DEPARTAMENTO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090" y="2762250"/>
                            <a:ext cx="308109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D28" w:rsidRPr="003D44D0" w:rsidRDefault="00073D2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417EE" w:rsidRPr="00E413CD" w:rsidRDefault="005849B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E413C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CERTIFICA:</w:t>
                              </w:r>
                            </w:p>
                            <w:p w:rsidR="005849B8" w:rsidRPr="005F35C7" w:rsidRDefault="005849B8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presente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medio </w:t>
                              </w:r>
                              <w:ins w:id="0" w:author="GUADALUPE ANAHI REYES RENDON" w:date="2023-01-25T12:16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de</w:t>
                                </w:r>
                              </w:ins>
                              <w:ins w:id="1" w:author="GUADALUPE ANAHI REYES RENDON" w:date="2023-01-25T12:17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almacenamiento</w:t>
                                </w:r>
                                <w:proofErr w:type="spellEnd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óptico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con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capacidad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</w:t>
                              </w:r>
                              <w:r w:rsidR="00A102ED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M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B,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contiene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la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documentación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certificada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expediente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XXX (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fojas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 a la XX) 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y 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ocupan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un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espacio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MB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;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lo que se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asienta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para los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efectos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que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haya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lugar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 Toluca, México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los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días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mes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año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dos mil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===================</w:t>
                              </w:r>
                            </w:p>
                            <w:p w:rsidR="005849B8" w:rsidRPr="005F35C7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5F3498" w:rsidRPr="005F35C7" w:rsidRDefault="005F349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D417EE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LUIS IGNACIO SIERRA VILLA</w:t>
                              </w:r>
                            </w:p>
                            <w:p w:rsidR="00A074BD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TITULAR DE LA UNIDAD</w:t>
                              </w: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400" y="1333500"/>
                            <a:ext cx="121793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3501" y="1949450"/>
                            <a:ext cx="3962400" cy="56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3990" w:rsidRPr="00073D28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 w:rsidRPr="00A63990">
                                <w:rPr>
                                  <w:b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COMPULSÓ:                                                                                                          </w:t>
                              </w:r>
                              <w:r w:rsidR="006B1D27"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COMPULSÓ:</w:t>
                              </w:r>
                            </w:p>
                            <w:p w:rsidR="003D44D0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</w:t>
                              </w:r>
                            </w:p>
                            <w:p w:rsidR="00D7226E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:rsidR="00A63990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A63990" w:rsidRPr="003D44D0" w:rsidRDefault="00F26824" w:rsidP="00F26824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XXXXXXXXXXXXXXXXX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XXXXXXXXXXX</w:t>
                              </w:r>
                            </w:p>
                            <w:p w:rsidR="00A63990" w:rsidRPr="003D44D0" w:rsidRDefault="00A63990" w:rsidP="003D44D0">
                              <w:pPr>
                                <w:ind w:left="4678" w:hanging="4678"/>
                                <w:rPr>
                                  <w:rFonts w:ascii="Arial" w:hAnsi="Arial" w:cs="Arial"/>
                                  <w:b/>
                                  <w:sz w:val="12"/>
                                  <w:szCs w:val="10"/>
                                </w:rPr>
                              </w:pP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DIRECTOR DE SEGUIMIENTO “</w:t>
                              </w:r>
                              <w:proofErr w:type="gramStart"/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”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proofErr w:type="gramEnd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JEF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E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 DEPARTAMENTO DE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1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55.5pt;margin-top:-9.8pt;width:324pt;height:328.5pt;z-index:251668480" coordsize="41148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88;top:4826;width:2997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5849B8" w:rsidRDefault="005849B8" w:rsidP="005849B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</w:pPr>
                        <w:r w:rsidRPr="003767D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</w:p>
                      <w:p w:rsidR="005849B8" w:rsidRPr="005F3498" w:rsidRDefault="00D417EE" w:rsidP="005F3498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Luis Ignacio Sierra Villa, Titular de la Unidad de Seguimiento del Órgano Superior de Fiscalización del Estado de México, en términos de lo previsto en los artículos </w:t>
                        </w:r>
                        <w:r w:rsidR="003C4A7D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1, </w:t>
                        </w:r>
                        <w:r w:rsidR="005849B8"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14 y 21 de la Ley de Fiscalización Superior del Estado de México y; 23 fracciones X, XIX y XLIV y, 47 fracción XX del Reglamento Interior del Órgano Superior de Fiscalización del Estado de México</w:t>
                        </w:r>
                        <w:r w:rsidR="00187CF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oval id="Oval 2" o:spid="_x0000_s1028" style="position:absolute;width:41148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" filled="f" stroked="f" strokeweight="2.25pt"/>
                <v:shape id="Text Box 4" o:spid="_x0000_s1029" type="#_x0000_t202" style="position:absolute;left:9461;top:1143;width:21146;height: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UNIDAD DE SEGUIMIENTO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DIRECCIÓN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DEPARTAMENTO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5650;top:27622;width:30811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73D28" w:rsidRPr="003D44D0" w:rsidRDefault="00073D2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417EE" w:rsidRPr="00E413CD" w:rsidRDefault="005849B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E413C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CERTIFICA:</w:t>
                        </w:r>
                      </w:p>
                      <w:p w:rsidR="005849B8" w:rsidRPr="005F35C7" w:rsidRDefault="005849B8" w:rsidP="005F349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presente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medio </w:t>
                        </w:r>
                        <w:ins w:id="2" w:author="GUADALUPE ANAHI REYES RENDON" w:date="2023-01-25T12:16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de</w:t>
                          </w:r>
                        </w:ins>
                        <w:ins w:id="3" w:author="GUADALUPE ANAHI REYES RENDON" w:date="2023-01-25T12:17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almacenamiento</w:t>
                          </w:r>
                          <w:proofErr w:type="spellEnd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ins>
                        <w:proofErr w:type="spellStart"/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óptico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con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capacidad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</w:t>
                        </w:r>
                        <w:r w:rsidR="00A102ED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M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B,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contiene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la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documentación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certificada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expediente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XXX (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fojas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 a la XX) 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y 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ocupan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un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espacio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MB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;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lo que se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asienta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para los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efectos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que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haya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lugar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 Toluca, México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los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días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mes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año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dos mil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===================</w:t>
                        </w:r>
                      </w:p>
                      <w:p w:rsidR="005849B8" w:rsidRPr="005F35C7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5F3498" w:rsidRPr="005F35C7" w:rsidRDefault="005F349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D417EE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LUIS IGNACIO SIERRA VILLA</w:t>
                        </w:r>
                      </w:p>
                      <w:p w:rsidR="00A074BD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TITULAR DE LA UNIDAD</w:t>
                        </w: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6924;top:13335;width:1217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">
                  <v:imagedata r:id="rId8" o:title=""/>
                </v:shape>
                <v:shape id="Cuadro de texto 7" o:spid="_x0000_s1032" type="#_x0000_t202" style="position:absolute;left:635;top:19494;width:39624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3990" w:rsidRPr="00073D28" w:rsidRDefault="00A63990" w:rsidP="00A63990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 w:rsidRPr="00A63990">
                          <w:rPr>
                            <w:b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COMPULSÓ:                                                                                                          </w:t>
                        </w:r>
                        <w:r w:rsidR="006B1D27"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COMPULSÓ:</w:t>
                        </w:r>
                      </w:p>
                      <w:p w:rsidR="003D44D0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</w:t>
                        </w:r>
                      </w:p>
                      <w:p w:rsidR="00D7226E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:rsidR="00A63990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</w:p>
                      <w:p w:rsidR="00A63990" w:rsidRPr="003D44D0" w:rsidRDefault="00F26824" w:rsidP="00F26824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XXXXXXXXXXXXXXXXX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XXXXXXXXXXX</w:t>
                        </w:r>
                      </w:p>
                      <w:p w:rsidR="00A63990" w:rsidRPr="003D44D0" w:rsidRDefault="00A63990" w:rsidP="003D44D0">
                        <w:pPr>
                          <w:ind w:left="4678" w:hanging="4678"/>
                          <w:rPr>
                            <w:rFonts w:ascii="Arial" w:hAnsi="Arial" w:cs="Arial"/>
                            <w:b/>
                            <w:sz w:val="12"/>
                            <w:szCs w:val="10"/>
                          </w:rPr>
                        </w:pP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DIRECTOR DE SEGUIMIENTO “</w:t>
                        </w:r>
                        <w:proofErr w:type="gramStart"/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”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proofErr w:type="gramEnd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JEF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E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 DEPARTAMENTO DE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1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649" w:rsidRPr="005F35C7" w:rsidRDefault="002B5649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jc w:val="center"/>
        <w:rPr>
          <w:lang w:val="es-ES"/>
        </w:rPr>
      </w:pPr>
    </w:p>
    <w:p w:rsidR="00906997" w:rsidRPr="005F35C7" w:rsidRDefault="00702660" w:rsidP="00906997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1020709</wp:posOffset>
            </wp:positionH>
            <wp:positionV relativeFrom="paragraph">
              <wp:posOffset>14275</wp:posOffset>
            </wp:positionV>
            <wp:extent cx="581891" cy="661737"/>
            <wp:effectExtent l="0" t="0" r="8890" b="5080"/>
            <wp:wrapNone/>
            <wp:docPr id="3" name="Imagen 3" descr="https://intranet.osfem.gob.mx/02_Identidad/Logos/con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osfem.gob.mx/02_Identidad/Logos/congres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1" cy="66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2467E8" w:rsidRPr="005F35C7" w:rsidRDefault="002467E8" w:rsidP="002B5649">
      <w:pPr>
        <w:tabs>
          <w:tab w:val="left" w:pos="3020"/>
        </w:tabs>
        <w:rPr>
          <w:sz w:val="16"/>
        </w:rPr>
      </w:pPr>
    </w:p>
    <w:p w:rsidR="00E5385E" w:rsidRPr="005F35C7" w:rsidRDefault="00E5385E" w:rsidP="00E5385E">
      <w:pPr>
        <w:tabs>
          <w:tab w:val="left" w:pos="7330"/>
        </w:tabs>
      </w:pPr>
      <w:bookmarkStart w:id="4" w:name="_GoBack"/>
      <w:bookmarkEnd w:id="4"/>
    </w:p>
    <w:sectPr w:rsidR="00E5385E" w:rsidRPr="005F35C7" w:rsidSect="00073D28">
      <w:pgSz w:w="12240" w:h="15840" w:code="1"/>
      <w:pgMar w:top="1276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99" w:rsidRDefault="00FA1199" w:rsidP="00E5385E">
      <w:r>
        <w:separator/>
      </w:r>
    </w:p>
  </w:endnote>
  <w:endnote w:type="continuationSeparator" w:id="0">
    <w:p w:rsidR="00FA1199" w:rsidRDefault="00FA1199" w:rsidP="00E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99" w:rsidRDefault="00FA1199" w:rsidP="00E5385E">
      <w:r>
        <w:separator/>
      </w:r>
    </w:p>
  </w:footnote>
  <w:footnote w:type="continuationSeparator" w:id="0">
    <w:p w:rsidR="00FA1199" w:rsidRDefault="00FA1199" w:rsidP="00E538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DALUPE ANAHI REYES RENDON">
    <w15:presenceInfo w15:providerId="AD" w15:userId="S-1-5-21-2181215472-2503910162-2911420252-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B8"/>
    <w:rsid w:val="00030BB9"/>
    <w:rsid w:val="00073D28"/>
    <w:rsid w:val="00091AF8"/>
    <w:rsid w:val="000C572E"/>
    <w:rsid w:val="001143DF"/>
    <w:rsid w:val="00127377"/>
    <w:rsid w:val="00187CF9"/>
    <w:rsid w:val="001B00A3"/>
    <w:rsid w:val="002467E8"/>
    <w:rsid w:val="002B5649"/>
    <w:rsid w:val="0032541E"/>
    <w:rsid w:val="0038110C"/>
    <w:rsid w:val="003942E9"/>
    <w:rsid w:val="003C4A7D"/>
    <w:rsid w:val="003D44D0"/>
    <w:rsid w:val="0040605E"/>
    <w:rsid w:val="004757D5"/>
    <w:rsid w:val="0057156B"/>
    <w:rsid w:val="005751A9"/>
    <w:rsid w:val="005849B8"/>
    <w:rsid w:val="005F3498"/>
    <w:rsid w:val="005F35C7"/>
    <w:rsid w:val="00627F16"/>
    <w:rsid w:val="00691CDC"/>
    <w:rsid w:val="006B1D27"/>
    <w:rsid w:val="006E19FB"/>
    <w:rsid w:val="006E34D3"/>
    <w:rsid w:val="00702660"/>
    <w:rsid w:val="0072300A"/>
    <w:rsid w:val="00782EA0"/>
    <w:rsid w:val="00802E0C"/>
    <w:rsid w:val="00856103"/>
    <w:rsid w:val="008979A3"/>
    <w:rsid w:val="00903FE9"/>
    <w:rsid w:val="00906997"/>
    <w:rsid w:val="00A074BD"/>
    <w:rsid w:val="00A102ED"/>
    <w:rsid w:val="00A42A89"/>
    <w:rsid w:val="00A63990"/>
    <w:rsid w:val="00AA473E"/>
    <w:rsid w:val="00B072E2"/>
    <w:rsid w:val="00B104B8"/>
    <w:rsid w:val="00C0744A"/>
    <w:rsid w:val="00C32E0B"/>
    <w:rsid w:val="00CB341E"/>
    <w:rsid w:val="00D07D37"/>
    <w:rsid w:val="00D4035A"/>
    <w:rsid w:val="00D417EE"/>
    <w:rsid w:val="00D707FE"/>
    <w:rsid w:val="00D7226E"/>
    <w:rsid w:val="00DD481A"/>
    <w:rsid w:val="00DF1EA2"/>
    <w:rsid w:val="00DF3220"/>
    <w:rsid w:val="00E0433B"/>
    <w:rsid w:val="00E413CD"/>
    <w:rsid w:val="00E5385E"/>
    <w:rsid w:val="00EE1B2E"/>
    <w:rsid w:val="00F26824"/>
    <w:rsid w:val="00F729DF"/>
    <w:rsid w:val="00F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F32D6-6A60-48D0-9D40-6A33BCF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E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EA0"/>
    <w:rPr>
      <w:rFonts w:ascii="Segoe UI" w:eastAsia="Times New Roman" w:hAnsi="Segoe UI" w:cs="Mangal"/>
      <w:sz w:val="18"/>
      <w:szCs w:val="16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C6DDC-1306-4E1B-A4D9-C9CDB52C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ANZALDO PALMA</dc:creator>
  <cp:keywords/>
  <dc:description/>
  <cp:lastModifiedBy>MELISSA FERNANDA DUARTE MANZANO</cp:lastModifiedBy>
  <cp:revision>19</cp:revision>
  <cp:lastPrinted>2022-09-05T22:03:00Z</cp:lastPrinted>
  <dcterms:created xsi:type="dcterms:W3CDTF">2022-06-13T22:09:00Z</dcterms:created>
  <dcterms:modified xsi:type="dcterms:W3CDTF">2025-04-09T18:52:00Z</dcterms:modified>
</cp:coreProperties>
</file>