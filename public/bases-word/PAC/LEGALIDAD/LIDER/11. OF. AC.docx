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C6188" w14:textId="77777777" w:rsidR="00323184" w:rsidRPr="007F3D5B" w:rsidRDefault="00323184" w:rsidP="00323184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48021404"/>
      <w:commentRangeStart w:id="1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1"/>
      <w:r>
        <w:rPr>
          <w:rStyle w:val="Refdecomentario"/>
        </w:rPr>
        <w:commentReference w:id="1"/>
      </w:r>
      <w:r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6DD6801C" w14:textId="77777777" w:rsidR="00323184" w:rsidRPr="007F3D5B" w:rsidRDefault="00323184" w:rsidP="00323184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2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2"/>
      <w:r w:rsidRPr="007F3D5B">
        <w:rPr>
          <w:rStyle w:val="Refdecomentario"/>
        </w:rPr>
        <w:commentReference w:id="2"/>
      </w:r>
    </w:p>
    <w:p w14:paraId="58FDACFA" w14:textId="77777777" w:rsidR="00323184" w:rsidRPr="007F3D5B" w:rsidRDefault="00323184" w:rsidP="00323184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16E1E7F0" w14:textId="77777777" w:rsidR="00323184" w:rsidRPr="007F3D5B" w:rsidRDefault="00323184" w:rsidP="00323184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3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3"/>
      <w:r w:rsidRPr="007F3D5B">
        <w:rPr>
          <w:rStyle w:val="Refdecomentario"/>
        </w:rPr>
        <w:commentReference w:id="3"/>
      </w:r>
    </w:p>
    <w:p w14:paraId="738B91FD" w14:textId="77777777" w:rsidR="00323184" w:rsidRPr="007F3D5B" w:rsidRDefault="00323184" w:rsidP="00323184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p w14:paraId="4C6C92C4" w14:textId="77777777" w:rsidR="00323184" w:rsidRDefault="00323184" w:rsidP="00323184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4, 23 fraccio</w:t>
      </w:r>
      <w:bookmarkStart w:id="4" w:name="_GoBack"/>
      <w:bookmarkEnd w:id="4"/>
      <w:r w:rsidRPr="00ED3DB9">
        <w:rPr>
          <w:rFonts w:ascii="Arial" w:eastAsia="Arial" w:hAnsi="Arial" w:cs="Arial"/>
          <w:sz w:val="20"/>
          <w:szCs w:val="20"/>
        </w:rPr>
        <w:t>nes XIX y XLIV y 47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7C474CC8" w14:textId="5CA957FE" w:rsidR="00323184" w:rsidRPr="003E7129" w:rsidRDefault="00323184" w:rsidP="00323184">
      <w:pPr>
        <w:pStyle w:val="Prrafodelista"/>
        <w:numPr>
          <w:ilvl w:val="0"/>
          <w:numId w:val="2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Copia simple</w:t>
      </w:r>
      <w:r w:rsidRPr="006859AD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del Acuerdo de Conclusión</w:t>
      </w:r>
      <w:r w:rsidRPr="00035D56">
        <w:rPr>
          <w:rFonts w:ascii="Arial" w:hAnsi="Arial" w:cs="Arial"/>
          <w:sz w:val="20"/>
          <w:szCs w:val="20"/>
        </w:rPr>
        <w:t xml:space="preserve"> </w:t>
      </w:r>
      <w:commentRangeStart w:id="5"/>
      <w:commentRangeStart w:id="6"/>
      <w:r w:rsidRPr="00035D56">
        <w:rPr>
          <w:rFonts w:ascii="Arial" w:hAnsi="Arial" w:cs="Arial"/>
          <w:b/>
          <w:sz w:val="20"/>
          <w:szCs w:val="20"/>
        </w:rPr>
        <w:t>de la</w:t>
      </w:r>
      <w:r w:rsidRPr="009463F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Etapa de Aclaración </w:t>
      </w:r>
      <w:commentRangeEnd w:id="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"/>
      </w:r>
      <w:commentRangeStart w:id="7"/>
      <w:r>
        <w:rPr>
          <w:rFonts w:ascii="Arial" w:eastAsia="Arial" w:hAnsi="Arial" w:cs="Arial"/>
          <w:b/>
          <w:sz w:val="20"/>
          <w:szCs w:val="20"/>
        </w:rPr>
        <w:t xml:space="preserve">y del Proceso de Atención a las Recomendaciones </w:t>
      </w:r>
      <w:commentRangeEnd w:id="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commentRangeEnd w:id="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"/>
      </w:r>
      <w:r>
        <w:rPr>
          <w:rFonts w:ascii="Arial" w:eastAsia="Arial" w:hAnsi="Arial" w:cs="Arial"/>
          <w:b/>
          <w:sz w:val="20"/>
          <w:szCs w:val="20"/>
        </w:rPr>
        <w:t xml:space="preserve">de la </w:t>
      </w:r>
      <w:r w:rsidRPr="001C7F01">
        <w:rPr>
          <w:rFonts w:ascii="Arial" w:eastAsia="Arial" w:hAnsi="Arial" w:cs="Arial"/>
          <w:b/>
          <w:sz w:val="20"/>
          <w:szCs w:val="20"/>
        </w:rPr>
        <w:t>Auditorí</w:t>
      </w:r>
      <w:r>
        <w:rPr>
          <w:rFonts w:ascii="Arial" w:eastAsia="Arial" w:hAnsi="Arial" w:cs="Arial"/>
          <w:b/>
          <w:sz w:val="20"/>
          <w:szCs w:val="20"/>
        </w:rPr>
        <w:t>a de Legalidad,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 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8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8"/>
      <w:r w:rsidRPr="001C7F01">
        <w:rPr>
          <w:b/>
        </w:rPr>
        <w:commentReference w:id="8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9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9"/>
      <w:r w:rsidRPr="001C7F01">
        <w:rPr>
          <w:b/>
        </w:rPr>
        <w:commentReference w:id="9"/>
      </w:r>
      <w:r w:rsidRPr="000B5170">
        <w:rPr>
          <w:rFonts w:ascii="Arial" w:hAnsi="Arial" w:cs="Arial"/>
          <w:sz w:val="20"/>
          <w:szCs w:val="20"/>
        </w:rPr>
        <w:t xml:space="preserve">, emitido el </w:t>
      </w:r>
      <w:commentRangeStart w:id="10"/>
      <w:r>
        <w:rPr>
          <w:rFonts w:ascii="Arial" w:hAnsi="Arial" w:cs="Arial"/>
          <w:b/>
          <w:sz w:val="20"/>
          <w:szCs w:val="20"/>
        </w:rPr>
        <w:t>XXXX</w:t>
      </w:r>
      <w:commentRangeEnd w:id="1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Pr="000B5170">
        <w:rPr>
          <w:rFonts w:ascii="Arial" w:hAnsi="Arial" w:cs="Arial"/>
          <w:sz w:val="20"/>
          <w:szCs w:val="20"/>
        </w:rPr>
        <w:t>, dentro del expediente al rubro indicado</w:t>
      </w:r>
      <w:r>
        <w:rPr>
          <w:rFonts w:ascii="Arial" w:hAnsi="Arial" w:cs="Arial"/>
          <w:sz w:val="20"/>
          <w:szCs w:val="20"/>
        </w:rPr>
        <w:t>.</w:t>
      </w:r>
    </w:p>
    <w:p w14:paraId="56597DDB" w14:textId="77777777" w:rsidR="00323184" w:rsidRDefault="00323184" w:rsidP="00323184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>
        <w:rPr>
          <w:rFonts w:ascii="Arial" w:eastAsia="Arial" w:hAnsi="Arial" w:cs="Arial"/>
          <w:sz w:val="20"/>
          <w:szCs w:val="20"/>
        </w:rPr>
        <w:t>por el</w:t>
      </w:r>
      <w:r w:rsidRPr="00E41011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43CBA8C0" w14:textId="77777777" w:rsidR="001975C0" w:rsidRPr="00E41011" w:rsidRDefault="001975C0" w:rsidP="001975C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7715A1F7" w14:textId="77777777" w:rsidR="001975C0" w:rsidRPr="00F025B2" w:rsidRDefault="001975C0" w:rsidP="001975C0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3F3873B" w14:textId="77777777" w:rsidR="001975C0" w:rsidRDefault="001975C0" w:rsidP="001975C0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009797B6" w14:textId="77777777" w:rsidR="001975C0" w:rsidRDefault="001975C0" w:rsidP="001975C0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2A3DA36" w14:textId="77777777" w:rsidR="001975C0" w:rsidRPr="00F025B2" w:rsidRDefault="001975C0" w:rsidP="001975C0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72F73331" w14:textId="77777777" w:rsidR="001975C0" w:rsidRPr="00F025B2" w:rsidRDefault="001975C0" w:rsidP="001975C0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0EFA2F3" w14:textId="77777777" w:rsidR="008E0E07" w:rsidRPr="00E75A56" w:rsidRDefault="008E0E07" w:rsidP="00B03BEA">
      <w:pPr>
        <w:spacing w:line="276" w:lineRule="auto"/>
        <w:jc w:val="center"/>
        <w:rPr>
          <w:rFonts w:ascii="Arial" w:eastAsia="Arial" w:hAnsi="Arial" w:cs="Arial"/>
          <w:b/>
          <w:sz w:val="12"/>
          <w:szCs w:val="14"/>
        </w:rPr>
      </w:pPr>
    </w:p>
    <w:p w14:paraId="5F7AEE78" w14:textId="0500F42E" w:rsidR="00051DC9" w:rsidRPr="00E75A56" w:rsidRDefault="00B30DE2" w:rsidP="00980492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E75A56">
        <w:rPr>
          <w:rFonts w:ascii="Arial" w:eastAsia="Arial" w:hAnsi="Arial" w:cs="Arial"/>
          <w:b/>
          <w:sz w:val="12"/>
          <w:szCs w:val="14"/>
        </w:rPr>
        <w:t>C.c.p.</w:t>
      </w:r>
      <w:r w:rsidRPr="00E75A56">
        <w:rPr>
          <w:rFonts w:ascii="Arial" w:eastAsia="Arial" w:hAnsi="Arial" w:cs="Arial"/>
          <w:sz w:val="12"/>
          <w:szCs w:val="14"/>
        </w:rPr>
        <w:tab/>
        <w:t>Archivo</w:t>
      </w:r>
    </w:p>
    <w:p w14:paraId="7F5A5608" w14:textId="77748B6C" w:rsidR="00602F0D" w:rsidRPr="00E75A56" w:rsidRDefault="007B522D" w:rsidP="00B03BEA">
      <w:pPr>
        <w:spacing w:after="0" w:line="276" w:lineRule="auto"/>
        <w:ind w:firstLine="708"/>
        <w:rPr>
          <w:ins w:id="11" w:author="MELISSA FERNANDA DUARTE MANZANO" w:date="2023-01-24T16:50:00Z"/>
          <w:rFonts w:ascii="HelveticaNeue LT 45 Light" w:hAnsi="HelveticaNeue LT 45 Light"/>
        </w:rPr>
      </w:pPr>
      <w:r w:rsidRPr="00E75A56">
        <w:rPr>
          <w:rFonts w:ascii="Arial" w:eastAsia="Arial" w:hAnsi="Arial" w:cs="Arial"/>
          <w:sz w:val="12"/>
          <w:szCs w:val="14"/>
        </w:rPr>
        <w:t>LISV</w:t>
      </w:r>
      <w:commentRangeStart w:id="12"/>
      <w:r w:rsidR="00B30DE2" w:rsidRPr="00E75A56">
        <w:rPr>
          <w:rFonts w:ascii="Arial" w:eastAsia="Arial" w:hAnsi="Arial" w:cs="Arial"/>
          <w:sz w:val="12"/>
          <w:szCs w:val="14"/>
        </w:rPr>
        <w:t>/XXX/XXXX/XXX/XXXX*</w:t>
      </w:r>
      <w:commentRangeEnd w:id="12"/>
      <w:r w:rsidR="00B30DE2" w:rsidRPr="00E75A56">
        <w:rPr>
          <w:rStyle w:val="Refdecomentario"/>
        </w:rPr>
        <w:commentReference w:id="12"/>
      </w:r>
    </w:p>
    <w:bookmarkEnd w:id="0"/>
    <w:p w14:paraId="774FBC7A" w14:textId="77777777" w:rsidR="00602F0D" w:rsidRPr="00E75A56" w:rsidRDefault="00602F0D" w:rsidP="00B03BEA">
      <w:pPr>
        <w:spacing w:line="276" w:lineRule="auto"/>
        <w:rPr>
          <w:ins w:id="13" w:author="MELISSA FERNANDA DUARTE MANZANO" w:date="2023-01-24T16:50:00Z"/>
          <w:rFonts w:ascii="HelveticaNeue LT 45 Light" w:hAnsi="HelveticaNeue LT 45 Light"/>
        </w:rPr>
      </w:pPr>
    </w:p>
    <w:p w14:paraId="69F0A649" w14:textId="77777777" w:rsidR="00602F0D" w:rsidRPr="00E75A56" w:rsidRDefault="00602F0D" w:rsidP="00B03BEA">
      <w:pPr>
        <w:spacing w:line="276" w:lineRule="auto"/>
        <w:rPr>
          <w:ins w:id="14" w:author="MELISSA FERNANDA DUARTE MANZANO" w:date="2023-01-24T16:50:00Z"/>
          <w:rFonts w:ascii="HelveticaNeue LT 45 Light" w:hAnsi="HelveticaNeue LT 45 Light"/>
        </w:rPr>
      </w:pPr>
    </w:p>
    <w:p w14:paraId="4D15AFEF" w14:textId="50283475" w:rsidR="00602F0D" w:rsidRPr="00E75A56" w:rsidRDefault="00602F0D" w:rsidP="00B03BEA">
      <w:pPr>
        <w:spacing w:line="276" w:lineRule="auto"/>
        <w:rPr>
          <w:ins w:id="15" w:author="MELISSA FERNANDA DUARTE MANZANO" w:date="2023-01-24T16:50:00Z"/>
          <w:rFonts w:ascii="HelveticaNeue LT 45 Light" w:hAnsi="HelveticaNeue LT 45 Light"/>
        </w:rPr>
      </w:pPr>
    </w:p>
    <w:p w14:paraId="31714299" w14:textId="6114B61B" w:rsidR="00B30DE2" w:rsidRPr="00E75A56" w:rsidRDefault="00602F0D" w:rsidP="00B03BEA">
      <w:pPr>
        <w:tabs>
          <w:tab w:val="left" w:pos="2627"/>
        </w:tabs>
        <w:spacing w:line="276" w:lineRule="auto"/>
        <w:rPr>
          <w:rFonts w:ascii="HelveticaNeue LT 45 Light" w:hAnsi="HelveticaNeue LT 45 Light"/>
        </w:rPr>
      </w:pPr>
      <w:ins w:id="16" w:author="MELISSA FERNANDA DUARTE MANZANO" w:date="2023-01-24T16:50:00Z">
        <w:r w:rsidRPr="00E75A56">
          <w:rPr>
            <w:rFonts w:ascii="HelveticaNeue LT 45 Light" w:hAnsi="HelveticaNeue LT 45 Light"/>
          </w:rPr>
          <w:tab/>
        </w:r>
      </w:ins>
    </w:p>
    <w:sectPr w:rsidR="00B30DE2" w:rsidRPr="00E75A56" w:rsidSect="004D780B">
      <w:headerReference w:type="default" r:id="rId10"/>
      <w:footerReference w:type="default" r:id="rId11"/>
      <w:pgSz w:w="12240" w:h="15840"/>
      <w:pgMar w:top="567" w:right="1134" w:bottom="1134" w:left="1134" w:header="426" w:footer="63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 [2]" w:date="2024-09-12T14:31:00Z" w:initials="MFDM">
    <w:p w14:paraId="423E154C" w14:textId="77777777" w:rsidR="00323184" w:rsidRDefault="00323184" w:rsidP="00323184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62C3DD2C" w14:textId="77777777" w:rsidR="00323184" w:rsidRDefault="00323184" w:rsidP="00323184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3" w:author="SINAI ALEJANDRA BUSTAMANTE SANCHEZ" w:date="2022-06-01T11:44:00Z" w:initials="SABS">
    <w:p w14:paraId="0F08D5A7" w14:textId="77777777" w:rsidR="00323184" w:rsidRDefault="00323184" w:rsidP="00323184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5" w:author="MELISSA FERNANDA DUARTE MANZANO [2]" w:date="2024-09-18T16:54:00Z" w:initials="MFDM">
    <w:p w14:paraId="36ED862D" w14:textId="4C5A3D36" w:rsidR="00323184" w:rsidRDefault="00323184">
      <w:pPr>
        <w:pStyle w:val="Textocomentario"/>
      </w:pPr>
      <w:r>
        <w:rPr>
          <w:rStyle w:val="Refdecomentario"/>
        </w:rPr>
        <w:annotationRef/>
      </w:r>
      <w:r>
        <w:t>APARTADO QUE SE AGREGARÁ SI HAY PLIEGOS DE OBSERVACIONES DE ORIGEN (EN INFORME DE AUDITORÍA); SI NO ES EL CASO, ELIMINAR</w:t>
      </w:r>
    </w:p>
  </w:comment>
  <w:comment w:id="7" w:author="MELISSA FERNANDA DUARTE MANZANO [2]" w:date="2024-09-18T13:01:00Z" w:initials="MFDM">
    <w:p w14:paraId="60F91406" w14:textId="7B9AF238" w:rsidR="00323184" w:rsidRDefault="00323184" w:rsidP="00323184">
      <w:pPr>
        <w:pStyle w:val="Textocomentario"/>
      </w:pPr>
      <w:r>
        <w:rPr>
          <w:rStyle w:val="Refdecomentario"/>
        </w:rPr>
        <w:annotationRef/>
      </w:r>
      <w:r>
        <w:t>APARTADO QUE SE AGREGARÁ SI HAY RECOMENDACIONES DE ORIGEN (EN INFORME DE AUDITORÍA); SI NO ES EL CASO, ELIMINAR</w:t>
      </w:r>
    </w:p>
  </w:comment>
  <w:comment w:id="6" w:author="MELISSA FERNANDA DUARTE MANZANO [2]" w:date="2024-09-18T16:55:00Z" w:initials="MFDM">
    <w:p w14:paraId="024B4CAD" w14:textId="380025F4" w:rsidR="00323184" w:rsidRDefault="00323184">
      <w:pPr>
        <w:pStyle w:val="Textocomentario"/>
      </w:pPr>
      <w:r>
        <w:rPr>
          <w:rStyle w:val="Refdecomentario"/>
        </w:rPr>
        <w:annotationRef/>
      </w:r>
      <w:r>
        <w:t>SI ES QUE SE TIENEN LOS DOS SUPUESTOS, SE DEBERÁ DEJAR ÚNICAMENTE EL CUAL SE ESTÉ GENERANDO EL ACUERDO CORRESPONDIENTE</w:t>
      </w:r>
    </w:p>
  </w:comment>
  <w:comment w:id="8" w:author="MELISSA FERNANDA DUARTE MANZANO" w:date="2021-09-08T13:46:00Z" w:initials="">
    <w:p w14:paraId="4E821866" w14:textId="77777777" w:rsidR="00323184" w:rsidRDefault="00323184" w:rsidP="003231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9" w:author="MELISSA FERNANDA DUARTE MANZANO" w:date="2021-09-08T13:46:00Z" w:initials="">
    <w:p w14:paraId="6FEEE24F" w14:textId="77777777" w:rsidR="00323184" w:rsidRDefault="00323184" w:rsidP="0032318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0" w:author="MELISSA FERNANDA DUARTE MANZANO [2]" w:date="2024-09-18T13:02:00Z" w:initials="MFDM">
    <w:p w14:paraId="3A6CE810" w14:textId="77777777" w:rsidR="00323184" w:rsidRDefault="00323184" w:rsidP="00323184">
      <w:pPr>
        <w:pStyle w:val="Textocomentario"/>
      </w:pPr>
      <w:r>
        <w:rPr>
          <w:rStyle w:val="Refdecomentario"/>
        </w:rPr>
        <w:annotationRef/>
      </w:r>
      <w:r>
        <w:t>SEÑALAR FECHA DEL ACUERDO CON LETRA</w:t>
      </w:r>
    </w:p>
  </w:comment>
  <w:comment w:id="12" w:author="SINAI ALEJANDRA BUSTAMANTE SANCHEZ" w:date="2021-10-01T09:29:00Z" w:initials="SABS">
    <w:p w14:paraId="1637A5E6" w14:textId="77777777" w:rsidR="00550082" w:rsidRDefault="00550082" w:rsidP="00B30DE2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FE436DA" w14:textId="77777777" w:rsidR="00550082" w:rsidRDefault="00550082" w:rsidP="00B30DE2">
      <w:pPr>
        <w:pStyle w:val="Textocomentario"/>
      </w:pPr>
      <w:r>
        <w:t>-Titular</w:t>
      </w:r>
    </w:p>
    <w:p w14:paraId="21194248" w14:textId="77777777" w:rsidR="00550082" w:rsidRDefault="00550082" w:rsidP="00B30DE2">
      <w:pPr>
        <w:pStyle w:val="Textocomentario"/>
      </w:pPr>
      <w:r>
        <w:t>-Lic. Martha</w:t>
      </w:r>
    </w:p>
    <w:p w14:paraId="61108C03" w14:textId="77777777" w:rsidR="00550082" w:rsidRDefault="00550082" w:rsidP="00B30DE2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52D83059" w14:textId="77777777" w:rsidR="00550082" w:rsidRDefault="00550082" w:rsidP="00B30DE2">
      <w:pPr>
        <w:pStyle w:val="Textocomentario"/>
      </w:pPr>
      <w:r>
        <w:t xml:space="preserve">- Abogado </w:t>
      </w:r>
    </w:p>
    <w:p w14:paraId="7F0CFC52" w14:textId="2907BA19" w:rsidR="00550082" w:rsidRDefault="00550082" w:rsidP="00B30DE2">
      <w:pPr>
        <w:pStyle w:val="Textocomentario"/>
      </w:pPr>
      <w:r>
        <w:t>-Jefe de Departamento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3E154C" w15:done="0"/>
  <w15:commentEx w15:paraId="62C3DD2C" w15:done="0"/>
  <w15:commentEx w15:paraId="0F08D5A7" w15:done="0"/>
  <w15:commentEx w15:paraId="36ED862D" w15:done="0"/>
  <w15:commentEx w15:paraId="60F91406" w15:done="0"/>
  <w15:commentEx w15:paraId="024B4CAD" w15:done="0"/>
  <w15:commentEx w15:paraId="4E821866" w15:done="0"/>
  <w15:commentEx w15:paraId="6FEEE24F" w15:done="0"/>
  <w15:commentEx w15:paraId="3A6CE810" w15:done="0"/>
  <w15:commentEx w15:paraId="7F0CFC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3E154C" w16cid:durableId="2A8D79BD"/>
  <w16cid:commentId w16cid:paraId="62C3DD2C" w16cid:durableId="2641D326"/>
  <w16cid:commentId w16cid:paraId="0F08D5A7" w16cid:durableId="2641D325"/>
  <w16cid:commentId w16cid:paraId="36ED862D" w16cid:durableId="2A958469"/>
  <w16cid:commentId w16cid:paraId="60F91406" w16cid:durableId="2A954DC4"/>
  <w16cid:commentId w16cid:paraId="024B4CAD" w16cid:durableId="2A95847A"/>
  <w16cid:commentId w16cid:paraId="4E821866" w16cid:durableId="25464AC4"/>
  <w16cid:commentId w16cid:paraId="6FEEE24F" w16cid:durableId="25464AC3"/>
  <w16cid:commentId w16cid:paraId="3A6CE810" w16cid:durableId="2A954DE0"/>
  <w16cid:commentId w16cid:paraId="7F0CFC52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1921F" w14:textId="77777777" w:rsidR="00016DF3" w:rsidRDefault="00016DF3" w:rsidP="00C755C3">
      <w:pPr>
        <w:spacing w:after="0" w:line="240" w:lineRule="auto"/>
      </w:pPr>
      <w:r>
        <w:separator/>
      </w:r>
    </w:p>
  </w:endnote>
  <w:endnote w:type="continuationSeparator" w:id="0">
    <w:p w14:paraId="21C9231B" w14:textId="77777777" w:rsidR="00016DF3" w:rsidRDefault="00016DF3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6A26" w14:textId="77777777" w:rsidR="00550082" w:rsidRDefault="00550082" w:rsidP="009A1C25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</w:rPr>
    </w:pPr>
  </w:p>
  <w:p w14:paraId="2C676DE6" w14:textId="6CB1247F" w:rsidR="00AA16FB" w:rsidRPr="00553265" w:rsidRDefault="00AA16FB" w:rsidP="00AA16FB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</w:pPr>
    <w:bookmarkStart w:id="17" w:name="_Hlk86140406"/>
    <w:bookmarkStart w:id="18" w:name="_Hlk86140499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Av. José María Pino Suárez Sur, </w:t>
    </w:r>
    <w:proofErr w:type="spellStart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núms</w:t>
    </w:r>
    <w:proofErr w:type="spellEnd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. 104, 106 y 108, Colonia Cinco de Mayo, Toluca, Estado de México, C.P. 50090 </w:t>
    </w:r>
    <w:r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 </w:t>
    </w:r>
    <w:r w:rsidRPr="00CB514C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Tel. 722 167 84 </w:t>
    </w:r>
    <w:proofErr w:type="gramStart"/>
    <w:r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50</w:t>
    </w:r>
    <w:bookmarkEnd w:id="17"/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(</w:t>
    </w:r>
    <w:proofErr w:type="gramEnd"/>
    <w:r w:rsidR="00A3133B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O</w:t>
    </w:r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pción </w:t>
    </w:r>
    <w:r w:rsidR="00441807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3</w:t>
    </w:r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)</w:t>
    </w:r>
  </w:p>
  <w:bookmarkEnd w:id="18"/>
  <w:p w14:paraId="0C8CF1AE" w14:textId="77777777" w:rsidR="00550082" w:rsidRPr="00553265" w:rsidRDefault="00550082" w:rsidP="009A1C25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z w:val="8"/>
        <w:szCs w:val="18"/>
      </w:rPr>
    </w:pPr>
  </w:p>
  <w:p w14:paraId="16204D78" w14:textId="77777777" w:rsidR="00550082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553265">
      <w:rPr>
        <w:rFonts w:ascii="HelveticaNeueLT Com 65 Md" w:hAnsi="HelveticaNeueLT Com 65 Md"/>
        <w:color w:val="7F7F7F" w:themeColor="text1" w:themeTint="80"/>
        <w:spacing w:val="-4"/>
        <w:sz w:val="14"/>
        <w:szCs w:val="14"/>
      </w:rPr>
      <w:t xml:space="preserve">Este documento y anexos, en su caso, serán tratados conforme a lo previsto en la Ley de Protección de Datos Personales en Posesión de Sujetos Obligados del </w:t>
    </w:r>
    <w:r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Estado de México y Municipios.</w:t>
    </w:r>
  </w:p>
  <w:p w14:paraId="7048C357" w14:textId="31D9EAC8" w:rsidR="00550082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89F507" wp14:editId="6396F8F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89D614" w14:textId="25350ABC" w:rsidR="00550082" w:rsidRPr="00FC626A" w:rsidRDefault="00550082" w:rsidP="009A1C25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D780B"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32318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4D780B"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9F50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89D614" w14:textId="25350ABC" w:rsidR="00550082" w:rsidRPr="00FC626A" w:rsidRDefault="00550082" w:rsidP="009A1C25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D780B"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32318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4D780B"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</w:t>
    </w:r>
    <w:proofErr w:type="spellStart"/>
    <w:r>
      <w:rPr>
        <w:rFonts w:ascii="HelveticaNeueLT Com 65 Md" w:hAnsi="HelveticaNeueLT Com 65 Md"/>
        <w:color w:val="808080" w:themeColor="background1" w:themeShade="80"/>
        <w:sz w:val="14"/>
        <w:szCs w:val="14"/>
      </w:rPr>
      <w:t>IntraNet</w:t>
    </w:r>
    <w:proofErr w:type="spellEnd"/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 o </w:t>
    </w:r>
    <w:hyperlink r:id="rId1" w:history="1">
      <w:r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1010C656" w:rsidR="00550082" w:rsidRPr="009A1C25" w:rsidRDefault="00550082" w:rsidP="009A1C25">
    <w:pPr>
      <w:pStyle w:val="Encabezado"/>
      <w:jc w:val="center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BED59" w14:textId="77777777" w:rsidR="00016DF3" w:rsidRDefault="00016DF3" w:rsidP="00C755C3">
      <w:pPr>
        <w:spacing w:after="0" w:line="240" w:lineRule="auto"/>
      </w:pPr>
      <w:r>
        <w:separator/>
      </w:r>
    </w:p>
  </w:footnote>
  <w:footnote w:type="continuationSeparator" w:id="0">
    <w:p w14:paraId="2E8B68F8" w14:textId="77777777" w:rsidR="00016DF3" w:rsidRDefault="00016DF3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71"/>
      <w:gridCol w:w="1031"/>
    </w:tblGrid>
    <w:tr w:rsidR="00323184" w:rsidRPr="0028112D" w14:paraId="4554273A" w14:textId="77777777" w:rsidTr="0062562B">
      <w:tc>
        <w:tcPr>
          <w:tcW w:w="1276" w:type="dxa"/>
        </w:tcPr>
        <w:p w14:paraId="2E31CCB9" w14:textId="77777777" w:rsidR="00323184" w:rsidRPr="0028112D" w:rsidRDefault="00323184" w:rsidP="00323184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2815D223" wp14:editId="682B63C0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478791F9" w14:textId="77777777" w:rsidR="00323184" w:rsidRPr="00FC626A" w:rsidRDefault="00323184" w:rsidP="00323184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36F7E336" w14:textId="77777777" w:rsidR="00323184" w:rsidRPr="00FC626A" w:rsidRDefault="00323184" w:rsidP="00323184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5ED45BB8" w14:textId="77777777" w:rsidR="00323184" w:rsidRPr="00FC626A" w:rsidRDefault="00323184" w:rsidP="00323184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Dirección de Seguimiento “X”</w:t>
          </w:r>
        </w:p>
        <w:p w14:paraId="13CF782A" w14:textId="77777777" w:rsidR="00323184" w:rsidRPr="00FC626A" w:rsidRDefault="00323184" w:rsidP="00323184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Departamento de Seguimiento “XX”</w:t>
          </w:r>
        </w:p>
        <w:p w14:paraId="1941A054" w14:textId="77777777" w:rsidR="00323184" w:rsidRPr="00FC626A" w:rsidRDefault="00323184" w:rsidP="00323184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05B06B6B" w14:textId="77777777" w:rsidR="00323184" w:rsidRPr="00FC626A" w:rsidRDefault="00323184" w:rsidP="00323184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FC626A">
            <w:rPr>
              <w:rFonts w:ascii="Arial" w:hAnsi="Arial" w:cs="Arial"/>
              <w:sz w:val="14"/>
              <w:szCs w:val="14"/>
            </w:rPr>
            <w:t>"</w:t>
          </w:r>
          <w:r w:rsidRPr="00FC626A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FC626A">
            <w:rPr>
              <w:rFonts w:ascii="Arial" w:hAnsi="Arial" w:cs="Arial"/>
              <w:sz w:val="14"/>
              <w:szCs w:val="14"/>
            </w:rPr>
            <w:t>".</w:t>
          </w:r>
        </w:p>
      </w:tc>
      <w:tc>
        <w:tcPr>
          <w:tcW w:w="1031" w:type="dxa"/>
        </w:tcPr>
        <w:p w14:paraId="5C15A47D" w14:textId="77777777" w:rsidR="00323184" w:rsidRPr="0028112D" w:rsidRDefault="00323184" w:rsidP="00323184">
          <w:pPr>
            <w:pStyle w:val="Encabezado"/>
            <w:jc w:val="right"/>
            <w:rPr>
              <w:rFonts w:ascii="Arial" w:hAnsi="Arial" w:cs="Arial"/>
            </w:rPr>
          </w:pPr>
          <w:r w:rsidRPr="0028112D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639EB130" wp14:editId="5A00629E">
                <wp:simplePos x="0" y="0"/>
                <wp:positionH relativeFrom="page">
                  <wp:posOffset>-648693</wp:posOffset>
                </wp:positionH>
                <wp:positionV relativeFrom="paragraph">
                  <wp:posOffset>-938</wp:posOffset>
                </wp:positionV>
                <wp:extent cx="1439545" cy="594995"/>
                <wp:effectExtent l="0" t="0" r="8255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4871B16A" w14:textId="77777777" w:rsidR="00323184" w:rsidRPr="0028112D" w:rsidRDefault="00323184" w:rsidP="00323184">
    <w:pPr>
      <w:spacing w:after="0" w:line="240" w:lineRule="auto"/>
      <w:jc w:val="right"/>
      <w:rPr>
        <w:rFonts w:ascii="Arial" w:hAnsi="Arial" w:cs="Arial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804"/>
      <w:gridCol w:w="3158"/>
    </w:tblGrid>
    <w:tr w:rsidR="00323184" w:rsidRPr="0028112D" w14:paraId="17BF9461" w14:textId="77777777" w:rsidTr="0062562B">
      <w:trPr>
        <w:trHeight w:val="274"/>
      </w:trPr>
      <w:tc>
        <w:tcPr>
          <w:tcW w:w="9962" w:type="dxa"/>
          <w:gridSpan w:val="2"/>
          <w:vAlign w:val="center"/>
        </w:tcPr>
        <w:p w14:paraId="4CB00513" w14:textId="77777777" w:rsidR="00323184" w:rsidRPr="0028112D" w:rsidRDefault="00323184" w:rsidP="00323184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>Toluca de Lerdo, Estado de México; mes XX de 202X</w:t>
          </w:r>
          <w:r w:rsidRPr="0028112D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6432" behindDoc="1" locked="0" layoutInCell="1" allowOverlap="1" wp14:anchorId="5BD41B9E" wp14:editId="73345C87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23184" w:rsidRPr="0028112D" w14:paraId="459ECB53" w14:textId="77777777" w:rsidTr="0062562B">
      <w:trPr>
        <w:trHeight w:val="125"/>
      </w:trPr>
      <w:tc>
        <w:tcPr>
          <w:tcW w:w="6804" w:type="dxa"/>
          <w:vAlign w:val="center"/>
        </w:tcPr>
        <w:p w14:paraId="2BAC04FD" w14:textId="77777777" w:rsidR="00323184" w:rsidRPr="0028112D" w:rsidRDefault="00323184" w:rsidP="00323184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158" w:type="dxa"/>
          <w:vAlign w:val="center"/>
        </w:tcPr>
        <w:p w14:paraId="014816C9" w14:textId="77777777" w:rsidR="00323184" w:rsidRPr="0028112D" w:rsidRDefault="00323184" w:rsidP="00323184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>XXXXXX</w:t>
          </w:r>
        </w:p>
      </w:tc>
    </w:tr>
    <w:tr w:rsidR="00323184" w:rsidRPr="0028112D" w14:paraId="2FFDB461" w14:textId="77777777" w:rsidTr="0062562B">
      <w:trPr>
        <w:trHeight w:val="125"/>
      </w:trPr>
      <w:tc>
        <w:tcPr>
          <w:tcW w:w="6804" w:type="dxa"/>
          <w:vAlign w:val="center"/>
        </w:tcPr>
        <w:p w14:paraId="77EB12BB" w14:textId="77777777" w:rsidR="00323184" w:rsidRPr="0028112D" w:rsidRDefault="00323184" w:rsidP="00323184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158" w:type="dxa"/>
          <w:vAlign w:val="center"/>
        </w:tcPr>
        <w:p w14:paraId="103A849A" w14:textId="77777777" w:rsidR="00323184" w:rsidRPr="0028112D" w:rsidRDefault="00323184" w:rsidP="00323184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>OSFEM/X/XXXX/202X</w:t>
          </w:r>
        </w:p>
      </w:tc>
    </w:tr>
    <w:tr w:rsidR="00323184" w:rsidRPr="0028112D" w14:paraId="548CD1A6" w14:textId="77777777" w:rsidTr="0062562B">
      <w:trPr>
        <w:trHeight w:val="125"/>
      </w:trPr>
      <w:tc>
        <w:tcPr>
          <w:tcW w:w="6804" w:type="dxa"/>
          <w:vAlign w:val="center"/>
        </w:tcPr>
        <w:p w14:paraId="32FDBC10" w14:textId="77777777" w:rsidR="00323184" w:rsidRPr="0028112D" w:rsidRDefault="00323184" w:rsidP="00323184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158" w:type="dxa"/>
          <w:vAlign w:val="center"/>
        </w:tcPr>
        <w:p w14:paraId="4B248EF3" w14:textId="77777777" w:rsidR="00323184" w:rsidRPr="0028112D" w:rsidRDefault="00323184" w:rsidP="00323184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28112D">
            <w:rPr>
              <w:rFonts w:ascii="Arial" w:eastAsia="Arial" w:hAnsi="Arial" w:cs="Arial"/>
              <w:sz w:val="20"/>
              <w:szCs w:val="20"/>
            </w:rPr>
            <w:t>OSFEM/US/XXX/20XX</w:t>
          </w:r>
        </w:p>
      </w:tc>
    </w:tr>
    <w:tr w:rsidR="00323184" w:rsidRPr="0028112D" w14:paraId="415F8746" w14:textId="77777777" w:rsidTr="0062562B">
      <w:trPr>
        <w:trHeight w:val="313"/>
      </w:trPr>
      <w:tc>
        <w:tcPr>
          <w:tcW w:w="6804" w:type="dxa"/>
          <w:vAlign w:val="center"/>
        </w:tcPr>
        <w:p w14:paraId="3953B12F" w14:textId="77777777" w:rsidR="00323184" w:rsidRPr="0028112D" w:rsidRDefault="00323184" w:rsidP="00323184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3158" w:type="dxa"/>
          <w:vAlign w:val="center"/>
        </w:tcPr>
        <w:p w14:paraId="5AC136C8" w14:textId="77777777" w:rsidR="00323184" w:rsidRPr="0028112D" w:rsidRDefault="00323184" w:rsidP="00323184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28112D">
            <w:rPr>
              <w:rFonts w:ascii="Arial" w:hAnsi="Arial" w:cs="Arial"/>
              <w:sz w:val="20"/>
            </w:rPr>
            <w:t>OSFEM/US/XXX/202X</w:t>
          </w:r>
        </w:p>
      </w:tc>
    </w:tr>
    <w:tr w:rsidR="00323184" w:rsidRPr="0028112D" w14:paraId="4439E3B9" w14:textId="77777777" w:rsidTr="0062562B">
      <w:trPr>
        <w:trHeight w:val="313"/>
      </w:trPr>
      <w:tc>
        <w:tcPr>
          <w:tcW w:w="6804" w:type="dxa"/>
        </w:tcPr>
        <w:p w14:paraId="08D5627F" w14:textId="77777777" w:rsidR="00323184" w:rsidRPr="0028112D" w:rsidRDefault="00323184" w:rsidP="00323184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158" w:type="dxa"/>
        </w:tcPr>
        <w:p w14:paraId="7D306259" w14:textId="77777777" w:rsidR="00323184" w:rsidRPr="0028112D" w:rsidRDefault="00323184" w:rsidP="00323184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Se notifica el Acuerdo de Conclusión.</w:t>
          </w:r>
        </w:p>
      </w:tc>
    </w:tr>
  </w:tbl>
  <w:p w14:paraId="52115D5D" w14:textId="65314F44" w:rsidR="00550082" w:rsidRPr="00323184" w:rsidRDefault="00550082" w:rsidP="003231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6DF3"/>
    <w:rsid w:val="000307BB"/>
    <w:rsid w:val="000449A6"/>
    <w:rsid w:val="00051DC9"/>
    <w:rsid w:val="0006546F"/>
    <w:rsid w:val="00072976"/>
    <w:rsid w:val="000740C5"/>
    <w:rsid w:val="000767E0"/>
    <w:rsid w:val="000A3059"/>
    <w:rsid w:val="000C00B5"/>
    <w:rsid w:val="000D15BF"/>
    <w:rsid w:val="000D5789"/>
    <w:rsid w:val="000F0D66"/>
    <w:rsid w:val="000F6DDA"/>
    <w:rsid w:val="00116D4F"/>
    <w:rsid w:val="0017159B"/>
    <w:rsid w:val="00174000"/>
    <w:rsid w:val="001758BF"/>
    <w:rsid w:val="001975C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3296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2F400C"/>
    <w:rsid w:val="00303F34"/>
    <w:rsid w:val="00323184"/>
    <w:rsid w:val="00325E29"/>
    <w:rsid w:val="0036274F"/>
    <w:rsid w:val="003B6B97"/>
    <w:rsid w:val="003C3F56"/>
    <w:rsid w:val="003C6496"/>
    <w:rsid w:val="003D1EC2"/>
    <w:rsid w:val="003E0617"/>
    <w:rsid w:val="00405844"/>
    <w:rsid w:val="00417E7D"/>
    <w:rsid w:val="00420864"/>
    <w:rsid w:val="00441807"/>
    <w:rsid w:val="004572F8"/>
    <w:rsid w:val="00461339"/>
    <w:rsid w:val="004635D2"/>
    <w:rsid w:val="00490EBD"/>
    <w:rsid w:val="004D780B"/>
    <w:rsid w:val="004E2F3C"/>
    <w:rsid w:val="004E6931"/>
    <w:rsid w:val="00501369"/>
    <w:rsid w:val="005124EA"/>
    <w:rsid w:val="0053087E"/>
    <w:rsid w:val="00532077"/>
    <w:rsid w:val="0054695B"/>
    <w:rsid w:val="00550082"/>
    <w:rsid w:val="00553265"/>
    <w:rsid w:val="00557DB2"/>
    <w:rsid w:val="0056443C"/>
    <w:rsid w:val="0058007C"/>
    <w:rsid w:val="005C365D"/>
    <w:rsid w:val="005E467D"/>
    <w:rsid w:val="00602F0D"/>
    <w:rsid w:val="0062356D"/>
    <w:rsid w:val="00661A9E"/>
    <w:rsid w:val="00663190"/>
    <w:rsid w:val="006670DE"/>
    <w:rsid w:val="00672930"/>
    <w:rsid w:val="00690582"/>
    <w:rsid w:val="006A4A95"/>
    <w:rsid w:val="006A5A18"/>
    <w:rsid w:val="006B3CDE"/>
    <w:rsid w:val="006C200F"/>
    <w:rsid w:val="006D39C4"/>
    <w:rsid w:val="006E5DCD"/>
    <w:rsid w:val="00707F8D"/>
    <w:rsid w:val="00733778"/>
    <w:rsid w:val="00750CB7"/>
    <w:rsid w:val="007761B9"/>
    <w:rsid w:val="0079118B"/>
    <w:rsid w:val="007A17E3"/>
    <w:rsid w:val="007A2404"/>
    <w:rsid w:val="007B12D7"/>
    <w:rsid w:val="007B522D"/>
    <w:rsid w:val="007C555E"/>
    <w:rsid w:val="007C6839"/>
    <w:rsid w:val="007D1CAD"/>
    <w:rsid w:val="007E1653"/>
    <w:rsid w:val="007E21FE"/>
    <w:rsid w:val="007F6C83"/>
    <w:rsid w:val="008211D1"/>
    <w:rsid w:val="00845B19"/>
    <w:rsid w:val="00852C8F"/>
    <w:rsid w:val="00861F83"/>
    <w:rsid w:val="00884729"/>
    <w:rsid w:val="00884B9A"/>
    <w:rsid w:val="008912BD"/>
    <w:rsid w:val="008C5140"/>
    <w:rsid w:val="008C7982"/>
    <w:rsid w:val="008E0E07"/>
    <w:rsid w:val="008F56A6"/>
    <w:rsid w:val="00901FF9"/>
    <w:rsid w:val="009215F7"/>
    <w:rsid w:val="009353B3"/>
    <w:rsid w:val="009413D3"/>
    <w:rsid w:val="00941709"/>
    <w:rsid w:val="00945F66"/>
    <w:rsid w:val="009558FE"/>
    <w:rsid w:val="00966EEA"/>
    <w:rsid w:val="00980492"/>
    <w:rsid w:val="0098776B"/>
    <w:rsid w:val="009900CE"/>
    <w:rsid w:val="009A1C25"/>
    <w:rsid w:val="009A5B19"/>
    <w:rsid w:val="009B3DA0"/>
    <w:rsid w:val="00A25E31"/>
    <w:rsid w:val="00A2764E"/>
    <w:rsid w:val="00A3133B"/>
    <w:rsid w:val="00A360F2"/>
    <w:rsid w:val="00A370BD"/>
    <w:rsid w:val="00A547F9"/>
    <w:rsid w:val="00A92B21"/>
    <w:rsid w:val="00AA16FB"/>
    <w:rsid w:val="00AC3DF5"/>
    <w:rsid w:val="00AD646D"/>
    <w:rsid w:val="00B03BEA"/>
    <w:rsid w:val="00B12253"/>
    <w:rsid w:val="00B30DE2"/>
    <w:rsid w:val="00B42E82"/>
    <w:rsid w:val="00B85792"/>
    <w:rsid w:val="00B96549"/>
    <w:rsid w:val="00BA19E2"/>
    <w:rsid w:val="00BA6B90"/>
    <w:rsid w:val="00BB212E"/>
    <w:rsid w:val="00C028E1"/>
    <w:rsid w:val="00C27730"/>
    <w:rsid w:val="00C41FA5"/>
    <w:rsid w:val="00C755C3"/>
    <w:rsid w:val="00CC71F4"/>
    <w:rsid w:val="00CE22DE"/>
    <w:rsid w:val="00CF3C44"/>
    <w:rsid w:val="00CF41CF"/>
    <w:rsid w:val="00CF716C"/>
    <w:rsid w:val="00D052AA"/>
    <w:rsid w:val="00D21411"/>
    <w:rsid w:val="00D36118"/>
    <w:rsid w:val="00D5584B"/>
    <w:rsid w:val="00D575B5"/>
    <w:rsid w:val="00D70B48"/>
    <w:rsid w:val="00D70D8C"/>
    <w:rsid w:val="00D90007"/>
    <w:rsid w:val="00DA0FFA"/>
    <w:rsid w:val="00DA3A44"/>
    <w:rsid w:val="00DC31D9"/>
    <w:rsid w:val="00E246EB"/>
    <w:rsid w:val="00E3088D"/>
    <w:rsid w:val="00E54889"/>
    <w:rsid w:val="00E55469"/>
    <w:rsid w:val="00E6056D"/>
    <w:rsid w:val="00E64F48"/>
    <w:rsid w:val="00E71424"/>
    <w:rsid w:val="00E75A56"/>
    <w:rsid w:val="00E84917"/>
    <w:rsid w:val="00E84AA9"/>
    <w:rsid w:val="00E86E5B"/>
    <w:rsid w:val="00EA5BDD"/>
    <w:rsid w:val="00EA6E81"/>
    <w:rsid w:val="00EC47DF"/>
    <w:rsid w:val="00ED4E42"/>
    <w:rsid w:val="00EE2D80"/>
    <w:rsid w:val="00EF0B7F"/>
    <w:rsid w:val="00EF74F1"/>
    <w:rsid w:val="00F25657"/>
    <w:rsid w:val="00F31021"/>
    <w:rsid w:val="00F37269"/>
    <w:rsid w:val="00F42F91"/>
    <w:rsid w:val="00F55D74"/>
    <w:rsid w:val="00FA3FD2"/>
    <w:rsid w:val="00FA55F6"/>
    <w:rsid w:val="00FA5637"/>
    <w:rsid w:val="00FC4638"/>
    <w:rsid w:val="00FC626A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15</cp:revision>
  <cp:lastPrinted>2023-10-18T15:45:00Z</cp:lastPrinted>
  <dcterms:created xsi:type="dcterms:W3CDTF">2023-10-12T23:08:00Z</dcterms:created>
  <dcterms:modified xsi:type="dcterms:W3CDTF">2024-09-18T23:02:00Z</dcterms:modified>
</cp:coreProperties>
</file>