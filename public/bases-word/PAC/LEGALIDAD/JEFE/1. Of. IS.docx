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2B173" w14:textId="5DA411FA" w:rsidR="000A3059" w:rsidRPr="007F3D5B" w:rsidRDefault="00460B36" w:rsidP="000C00B5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0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0"/>
      </w:r>
      <w:r w:rsidR="000C00B5"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6D6E6C6E" w14:textId="65247444" w:rsidR="000A3059" w:rsidRPr="007F3D5B" w:rsidRDefault="000A3059" w:rsidP="00B857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1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1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</w:p>
    <w:p w14:paraId="428D38F5" w14:textId="77777777" w:rsidR="00B85792" w:rsidRPr="007F3D5B" w:rsidRDefault="00B85792" w:rsidP="00B857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4042A821" w14:textId="02987CF3" w:rsidR="000A3059" w:rsidRPr="007F3D5B" w:rsidRDefault="000A3059" w:rsidP="00B85792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2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2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</w:p>
    <w:p w14:paraId="5838D0AE" w14:textId="3ECEEA31" w:rsidR="000A3059" w:rsidRPr="007F3D5B" w:rsidRDefault="000A3059" w:rsidP="00B85792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65773C0E" w14:textId="149874E1" w:rsidR="007F6C83" w:rsidRPr="007F3D5B" w:rsidRDefault="000A3059" w:rsidP="007C683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sz w:val="20"/>
          <w:szCs w:val="20"/>
        </w:rPr>
        <w:t xml:space="preserve">Con fundamento en los artículos 16,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>115 fracción IV penúltimo párrafo</w:t>
      </w:r>
      <w:commentRangeEnd w:id="3"/>
      <w:r w:rsidRPr="007F3D5B">
        <w:rPr>
          <w:rFonts w:eastAsia="Arial"/>
        </w:rPr>
        <w:commentReference w:id="3"/>
      </w:r>
      <w:r w:rsidRPr="007F3D5B">
        <w:rPr>
          <w:rFonts w:ascii="Arial" w:eastAsia="Arial" w:hAnsi="Arial" w:cs="Arial"/>
          <w:sz w:val="20"/>
          <w:szCs w:val="20"/>
        </w:rPr>
        <w:t>, 116 fracción II sexto párrafo y 134 segundo y quinto párrafos de la Constitución Política de los Estados Unidos Mexicanos; 34, 61 fracciones XXXII, XXXIII y XXXIV y 129 p</w:t>
      </w:r>
      <w:bookmarkStart w:id="4" w:name="_GoBack"/>
      <w:bookmarkEnd w:id="4"/>
      <w:r w:rsidRPr="007F3D5B">
        <w:rPr>
          <w:rFonts w:ascii="Arial" w:eastAsia="Arial" w:hAnsi="Arial" w:cs="Arial"/>
          <w:sz w:val="20"/>
          <w:szCs w:val="20"/>
        </w:rPr>
        <w:t>enúltimo párrafo de la Constitución Política del Estado Libre y Soberano de México; 94 fracción I y 95 de la Ley Orgánica del Poder Legislativo del Estado Libre y Soberano de México; 1,</w:t>
      </w:r>
      <w:r w:rsidR="008C5140" w:rsidRPr="007F3D5B">
        <w:rPr>
          <w:rFonts w:ascii="Arial" w:eastAsia="Arial" w:hAnsi="Arial" w:cs="Arial"/>
          <w:sz w:val="20"/>
          <w:szCs w:val="20"/>
        </w:rPr>
        <w:t xml:space="preserve"> 2 fracción XIII Bis,</w:t>
      </w:r>
      <w:r w:rsidRPr="007F3D5B">
        <w:rPr>
          <w:rFonts w:ascii="Arial" w:eastAsia="Arial" w:hAnsi="Arial" w:cs="Arial"/>
          <w:sz w:val="20"/>
          <w:szCs w:val="20"/>
        </w:rPr>
        <w:t xml:space="preserve"> 3, 4 </w:t>
      </w:r>
      <w:commentRangeStart w:id="5"/>
      <w:r w:rsidRPr="007F3D5B">
        <w:rPr>
          <w:rFonts w:ascii="Arial" w:eastAsia="Arial" w:hAnsi="Arial" w:cs="Arial"/>
          <w:sz w:val="20"/>
          <w:szCs w:val="20"/>
        </w:rPr>
        <w:t xml:space="preserve">fracción </w:t>
      </w:r>
      <w:commentRangeEnd w:id="5"/>
      <w:r w:rsidRPr="007F3D5B">
        <w:rPr>
          <w:rFonts w:ascii="Arial" w:eastAsia="Arial" w:hAnsi="Arial" w:cs="Arial"/>
          <w:sz w:val="20"/>
          <w:szCs w:val="20"/>
        </w:rPr>
        <w:commentReference w:id="5"/>
      </w:r>
      <w:r w:rsidRPr="007F3D5B">
        <w:rPr>
          <w:rFonts w:ascii="Arial" w:eastAsia="Arial" w:hAnsi="Arial" w:cs="Arial"/>
          <w:sz w:val="20"/>
          <w:szCs w:val="20"/>
        </w:rPr>
        <w:t>, 5, 6, 7, 8</w:t>
      </w:r>
      <w:r w:rsidR="0017159B" w:rsidRPr="007F3D5B">
        <w:rPr>
          <w:rFonts w:ascii="Arial" w:eastAsia="Arial" w:hAnsi="Arial" w:cs="Arial"/>
          <w:sz w:val="20"/>
          <w:szCs w:val="20"/>
        </w:rPr>
        <w:t xml:space="preserve">, </w:t>
      </w:r>
      <w:r w:rsidRPr="007F3D5B">
        <w:rPr>
          <w:rFonts w:ascii="Arial" w:eastAsia="Arial" w:hAnsi="Arial" w:cs="Arial"/>
          <w:sz w:val="20"/>
          <w:szCs w:val="20"/>
        </w:rPr>
        <w:t>9, 21, 42 Bis, 53, 54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 </w:t>
      </w:r>
      <w:commentRangeStart w:id="6"/>
      <w:r w:rsidRPr="007F3D5B">
        <w:rPr>
          <w:rFonts w:ascii="Arial" w:eastAsia="Arial" w:hAnsi="Arial" w:cs="Arial"/>
          <w:sz w:val="20"/>
          <w:szCs w:val="20"/>
        </w:rPr>
        <w:t xml:space="preserve">y 54 Bis </w:t>
      </w:r>
      <w:commentRangeEnd w:id="6"/>
      <w:r w:rsidRPr="007F3D5B">
        <w:rPr>
          <w:rFonts w:eastAsia="Arial"/>
        </w:rPr>
        <w:commentReference w:id="6"/>
      </w:r>
      <w:bookmarkStart w:id="7" w:name="_Hlk95750426"/>
      <w:r w:rsidRPr="007F3D5B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bookmarkEnd w:id="7"/>
      <w:r w:rsidRPr="007F3D5B">
        <w:rPr>
          <w:rFonts w:ascii="Arial" w:eastAsia="Arial" w:hAnsi="Arial" w:cs="Arial"/>
          <w:sz w:val="20"/>
          <w:szCs w:val="20"/>
        </w:rPr>
        <w:t xml:space="preserve">; 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3 fracciones XIII Bis </w:t>
      </w:r>
      <w:commentRangeStart w:id="8"/>
      <w:r w:rsidR="00E84AA9" w:rsidRPr="007F3D5B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8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Pr="007F3D5B">
        <w:rPr>
          <w:rFonts w:ascii="Arial" w:eastAsia="Arial" w:hAnsi="Arial" w:cs="Arial"/>
          <w:sz w:val="20"/>
          <w:szCs w:val="20"/>
        </w:rPr>
        <w:t>4, 6 fracciones III, XVIII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, </w:t>
      </w:r>
      <w:commentRangeStart w:id="9"/>
      <w:r w:rsidR="00E84AA9" w:rsidRPr="007F3D5B">
        <w:rPr>
          <w:rFonts w:ascii="Arial" w:eastAsia="Arial" w:hAnsi="Arial" w:cs="Arial"/>
          <w:sz w:val="20"/>
          <w:szCs w:val="20"/>
        </w:rPr>
        <w:t xml:space="preserve">XIX </w:t>
      </w:r>
      <w:commentRangeEnd w:id="9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 xml:space="preserve">y XXXVII, </w:t>
      </w:r>
      <w:bookmarkStart w:id="10" w:name="_Hlk104995299"/>
      <w:r w:rsidRPr="007F3D5B">
        <w:rPr>
          <w:rFonts w:ascii="Arial" w:eastAsia="Arial" w:hAnsi="Arial" w:cs="Arial"/>
          <w:sz w:val="20"/>
          <w:szCs w:val="20"/>
        </w:rPr>
        <w:t xml:space="preserve">23 </w:t>
      </w:r>
      <w:commentRangeStart w:id="11"/>
      <w:r w:rsidRPr="007F3D5B">
        <w:rPr>
          <w:rFonts w:ascii="Arial" w:eastAsia="Arial" w:hAnsi="Arial" w:cs="Arial"/>
          <w:sz w:val="20"/>
          <w:szCs w:val="20"/>
        </w:rPr>
        <w:t>fracciones V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, </w:t>
      </w:r>
      <w:commentRangeEnd w:id="11"/>
      <w:r w:rsidR="00174000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="000767E0" w:rsidRPr="007F3D5B">
        <w:rPr>
          <w:rFonts w:ascii="Arial" w:eastAsia="Arial" w:hAnsi="Arial" w:cs="Arial"/>
          <w:sz w:val="20"/>
          <w:szCs w:val="20"/>
        </w:rPr>
        <w:t xml:space="preserve">XIX, </w:t>
      </w:r>
      <w:commentRangeStart w:id="12"/>
      <w:r w:rsidR="007C6839" w:rsidRPr="007F3D5B">
        <w:rPr>
          <w:rFonts w:ascii="Arial" w:eastAsia="Arial" w:hAnsi="Arial" w:cs="Arial"/>
          <w:sz w:val="20"/>
          <w:szCs w:val="20"/>
        </w:rPr>
        <w:t>XLIII Bis</w:t>
      </w:r>
      <w:r w:rsidRPr="007F3D5B">
        <w:rPr>
          <w:rFonts w:ascii="Arial" w:eastAsia="Arial" w:hAnsi="Arial" w:cs="Arial"/>
          <w:sz w:val="20"/>
          <w:szCs w:val="20"/>
        </w:rPr>
        <w:t xml:space="preserve"> </w:t>
      </w:r>
      <w:commentRangeEnd w:id="12"/>
      <w:r w:rsidR="00174000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Pr="007F3D5B">
        <w:rPr>
          <w:rFonts w:ascii="Arial" w:eastAsia="Arial" w:hAnsi="Arial" w:cs="Arial"/>
          <w:sz w:val="20"/>
          <w:szCs w:val="20"/>
        </w:rPr>
        <w:t xml:space="preserve">y XLIV </w:t>
      </w:r>
      <w:bookmarkEnd w:id="10"/>
      <w:r w:rsidRPr="007F3D5B">
        <w:rPr>
          <w:rFonts w:ascii="Arial" w:eastAsia="Arial" w:hAnsi="Arial" w:cs="Arial"/>
          <w:sz w:val="20"/>
          <w:szCs w:val="20"/>
        </w:rPr>
        <w:t xml:space="preserve">y 47 fracciones III, 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VII, </w:t>
      </w:r>
      <w:commentRangeStart w:id="13"/>
      <w:r w:rsidRPr="007F3D5B">
        <w:rPr>
          <w:rFonts w:ascii="Arial" w:eastAsia="Arial" w:hAnsi="Arial" w:cs="Arial"/>
          <w:sz w:val="20"/>
          <w:szCs w:val="20"/>
        </w:rPr>
        <w:t>X,</w:t>
      </w:r>
      <w:commentRangeEnd w:id="13"/>
      <w:r w:rsidRPr="007F3D5B">
        <w:rPr>
          <w:rFonts w:eastAsia="Arial"/>
        </w:rPr>
        <w:commentReference w:id="13"/>
      </w:r>
      <w:r w:rsidR="0017159B" w:rsidRPr="007F3D5B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>XII, XIV, XVI, XVIII y XIX del Reglamento Interior del Órgano Superior de Fiscalización del Estado de México, se comunica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 q</w:t>
      </w:r>
      <w:r w:rsidR="00BA19E2" w:rsidRPr="007F3D5B">
        <w:rPr>
          <w:rFonts w:ascii="Arial" w:eastAsia="Arial" w:hAnsi="Arial" w:cs="Arial"/>
          <w:sz w:val="20"/>
          <w:szCs w:val="20"/>
        </w:rPr>
        <w:t>ue</w:t>
      </w:r>
      <w:r w:rsidR="007F6C83" w:rsidRPr="007F3D5B">
        <w:rPr>
          <w:rFonts w:ascii="Arial" w:eastAsia="Arial" w:hAnsi="Arial" w:cs="Arial"/>
          <w:sz w:val="20"/>
          <w:szCs w:val="20"/>
        </w:rPr>
        <w:t>:</w:t>
      </w:r>
    </w:p>
    <w:p w14:paraId="64B52C0F" w14:textId="41BC47E8" w:rsidR="00B10EA8" w:rsidRDefault="00B10EA8" w:rsidP="00B10EA8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</w:rPr>
      </w:pPr>
      <w:commentRangeStart w:id="14"/>
      <w:r w:rsidRPr="007F3D5B">
        <w:rPr>
          <w:rFonts w:ascii="Arial" w:eastAsia="Arial" w:hAnsi="Arial" w:cs="Arial"/>
          <w:sz w:val="20"/>
          <w:szCs w:val="20"/>
        </w:rPr>
        <w:t xml:space="preserve">Derivado del seguimiento al Informe de Auditoría correspondiente a </w:t>
      </w:r>
      <w:r w:rsidRPr="007F3D5B">
        <w:rPr>
          <w:rFonts w:ascii="Arial" w:hAnsi="Arial" w:cs="Arial"/>
          <w:bCs/>
          <w:sz w:val="20"/>
          <w:szCs w:val="20"/>
        </w:rPr>
        <w:t xml:space="preserve">la </w:t>
      </w:r>
      <w:r w:rsidRPr="007F3D5B">
        <w:rPr>
          <w:rFonts w:ascii="Arial" w:hAnsi="Arial" w:cs="Arial"/>
          <w:sz w:val="20"/>
          <w:szCs w:val="20"/>
        </w:rPr>
        <w:t>Auditoría</w:t>
      </w:r>
      <w:r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Legalidad</w:t>
      </w:r>
      <w:r w:rsidRPr="007F3D5B">
        <w:rPr>
          <w:rFonts w:ascii="Arial" w:hAnsi="Arial" w:cs="Arial"/>
          <w:sz w:val="20"/>
          <w:szCs w:val="20"/>
        </w:rPr>
        <w:t xml:space="preserve">, </w:t>
      </w:r>
      <w:r w:rsidRPr="007F3D5B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15"/>
      <w:r w:rsidRPr="007F3D5B">
        <w:rPr>
          <w:rFonts w:ascii="Arial" w:hAnsi="Arial" w:cs="Arial"/>
          <w:bCs/>
          <w:sz w:val="20"/>
          <w:szCs w:val="20"/>
        </w:rPr>
        <w:t>XXXX</w:t>
      </w:r>
      <w:commentRangeEnd w:id="1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7F3D5B">
        <w:rPr>
          <w:rFonts w:ascii="Arial" w:hAnsi="Arial" w:cs="Arial"/>
          <w:bCs/>
          <w:sz w:val="20"/>
          <w:szCs w:val="20"/>
        </w:rPr>
        <w:t>por el período comprendido</w:t>
      </w:r>
      <w:r>
        <w:rPr>
          <w:rFonts w:ascii="Arial" w:hAnsi="Arial" w:cs="Arial"/>
          <w:bCs/>
          <w:sz w:val="20"/>
          <w:szCs w:val="20"/>
        </w:rPr>
        <w:t xml:space="preserve"> del</w:t>
      </w:r>
      <w:r w:rsidRPr="007F3D5B">
        <w:rPr>
          <w:rFonts w:ascii="Arial" w:hAnsi="Arial" w:cs="Arial"/>
          <w:bCs/>
          <w:sz w:val="20"/>
          <w:szCs w:val="20"/>
        </w:rPr>
        <w:t xml:space="preserve"> </w:t>
      </w:r>
      <w:commentRangeStart w:id="16"/>
      <w:r w:rsidRPr="007F3D5B">
        <w:rPr>
          <w:rFonts w:ascii="Arial" w:hAnsi="Arial" w:cs="Arial"/>
          <w:bCs/>
          <w:sz w:val="20"/>
          <w:szCs w:val="20"/>
        </w:rPr>
        <w:t>XXX</w:t>
      </w:r>
      <w:r>
        <w:rPr>
          <w:rFonts w:ascii="Arial" w:hAnsi="Arial" w:cs="Arial"/>
          <w:bCs/>
          <w:sz w:val="20"/>
          <w:szCs w:val="20"/>
        </w:rPr>
        <w:t xml:space="preserve"> </w:t>
      </w:r>
      <w:commentRangeEnd w:id="1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Pr="007F3D5B">
        <w:rPr>
          <w:rFonts w:ascii="Arial" w:hAnsi="Arial" w:cs="Arial"/>
          <w:bCs/>
          <w:sz w:val="20"/>
          <w:szCs w:val="20"/>
        </w:rPr>
        <w:t xml:space="preserve">y </w:t>
      </w:r>
      <w:r w:rsidRPr="007F3D5B">
        <w:rPr>
          <w:rFonts w:ascii="Arial" w:eastAsia="Arial" w:hAnsi="Arial" w:cs="Arial"/>
          <w:sz w:val="20"/>
          <w:szCs w:val="20"/>
        </w:rPr>
        <w:t xml:space="preserve">notificado a esa entidad fiscalizada mediante oficio </w:t>
      </w:r>
      <w:r w:rsidRPr="007F3D5B">
        <w:rPr>
          <w:rFonts w:ascii="Arial" w:hAnsi="Arial" w:cs="Arial"/>
          <w:bCs/>
          <w:sz w:val="20"/>
          <w:szCs w:val="20"/>
        </w:rPr>
        <w:t xml:space="preserve">número </w:t>
      </w:r>
      <w:commentRangeStart w:id="17"/>
      <w:r w:rsidRPr="007F3D5B">
        <w:rPr>
          <w:rFonts w:ascii="Arial" w:hAnsi="Arial" w:cs="Arial"/>
          <w:bCs/>
          <w:sz w:val="20"/>
          <w:szCs w:val="20"/>
        </w:rPr>
        <w:t>XXX</w:t>
      </w:r>
      <w:commentRangeEnd w:id="1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7F3D5B">
        <w:rPr>
          <w:rFonts w:ascii="Arial" w:hAnsi="Arial" w:cs="Arial"/>
          <w:bCs/>
          <w:sz w:val="20"/>
          <w:szCs w:val="20"/>
        </w:rPr>
        <w:t xml:space="preserve">por medio del cual, se le dieron </w:t>
      </w:r>
      <w:r w:rsidRPr="007F3D5B">
        <w:rPr>
          <w:rFonts w:ascii="Arial" w:eastAsia="Arial" w:hAnsi="Arial" w:cs="Arial"/>
          <w:sz w:val="20"/>
          <w:szCs w:val="20"/>
        </w:rPr>
        <w:t xml:space="preserve">a </w:t>
      </w:r>
      <w:r w:rsidRPr="007F3D5B">
        <w:rPr>
          <w:rFonts w:ascii="Arial" w:hAnsi="Arial" w:cs="Arial"/>
          <w:sz w:val="20"/>
          <w:szCs w:val="20"/>
        </w:rPr>
        <w:t xml:space="preserve">conocer </w:t>
      </w:r>
      <w:commentRangeStart w:id="18"/>
      <w:r w:rsidRPr="007F3D5B">
        <w:rPr>
          <w:rFonts w:ascii="Arial" w:hAnsi="Arial" w:cs="Arial"/>
          <w:sz w:val="20"/>
          <w:szCs w:val="20"/>
        </w:rPr>
        <w:t>las observaciones emitidas</w:t>
      </w:r>
      <w:r w:rsidRPr="007F3D5B">
        <w:rPr>
          <w:rFonts w:ascii="Arial" w:eastAsia="Arial" w:hAnsi="Arial" w:cs="Arial"/>
          <w:sz w:val="20"/>
          <w:szCs w:val="20"/>
        </w:rPr>
        <w:t xml:space="preserve"> </w:t>
      </w:r>
      <w:commentRangeEnd w:id="1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Pr="007F3D5B">
        <w:rPr>
          <w:rFonts w:ascii="Arial" w:eastAsia="Arial" w:hAnsi="Arial" w:cs="Arial"/>
          <w:sz w:val="20"/>
          <w:szCs w:val="20"/>
        </w:rPr>
        <w:t xml:space="preserve">con motivo del acto de fiscalización practicado </w:t>
      </w:r>
      <w:r w:rsidRPr="007F3D5B">
        <w:rPr>
          <w:rFonts w:ascii="Arial" w:hAnsi="Arial" w:cs="Arial"/>
          <w:sz w:val="20"/>
          <w:szCs w:val="20"/>
        </w:rPr>
        <w:t xml:space="preserve">a esa entidad </w:t>
      </w:r>
      <w:commentRangeStart w:id="19"/>
      <w:r>
        <w:rPr>
          <w:rFonts w:ascii="Arial" w:hAnsi="Arial" w:cs="Arial"/>
          <w:sz w:val="20"/>
          <w:szCs w:val="20"/>
        </w:rPr>
        <w:t>XXX</w:t>
      </w:r>
      <w:commentRangeEnd w:id="19"/>
      <w:r w:rsidRPr="007F3D5B">
        <w:rPr>
          <w:rStyle w:val="Refdecomentario"/>
          <w:sz w:val="20"/>
          <w:szCs w:val="20"/>
        </w:rPr>
        <w:commentReference w:id="19"/>
      </w:r>
      <w:r w:rsidRPr="007F3D5B">
        <w:rPr>
          <w:rFonts w:ascii="Arial" w:hAnsi="Arial" w:cs="Arial"/>
          <w:sz w:val="20"/>
          <w:szCs w:val="20"/>
        </w:rPr>
        <w:t xml:space="preserve"> por parte del Órgano</w:t>
      </w:r>
      <w:r w:rsidRPr="007F3D5B">
        <w:rPr>
          <w:rFonts w:ascii="Arial" w:eastAsia="Arial" w:hAnsi="Arial" w:cs="Arial"/>
          <w:sz w:val="20"/>
          <w:szCs w:val="20"/>
        </w:rPr>
        <w:t xml:space="preserve"> Superior de Fiscalización del Estado de México</w:t>
      </w:r>
      <w:r w:rsidRPr="007F3D5B">
        <w:rPr>
          <w:rFonts w:ascii="Arial" w:hAnsi="Arial" w:cs="Arial"/>
          <w:bCs/>
          <w:sz w:val="20"/>
          <w:szCs w:val="20"/>
        </w:rPr>
        <w:t>;</w:t>
      </w:r>
      <w:r w:rsidRPr="007F3D5B">
        <w:rPr>
          <w:rFonts w:ascii="Arial" w:hAnsi="Arial" w:cs="Arial"/>
          <w:b/>
          <w:bCs/>
          <w:sz w:val="20"/>
          <w:szCs w:val="20"/>
        </w:rPr>
        <w:t xml:space="preserve"> remito a usted el Informe</w:t>
      </w:r>
      <w:r w:rsidRPr="007F3D5B">
        <w:rPr>
          <w:rFonts w:ascii="Arial" w:hAnsi="Arial" w:cs="Arial"/>
          <w:b/>
          <w:sz w:val="20"/>
          <w:szCs w:val="20"/>
        </w:rPr>
        <w:t xml:space="preserve"> de Seguimiento</w:t>
      </w:r>
      <w:r w:rsidRPr="007F3D5B">
        <w:rPr>
          <w:rFonts w:ascii="Arial" w:hAnsi="Arial" w:cs="Arial"/>
          <w:sz w:val="20"/>
          <w:szCs w:val="20"/>
        </w:rPr>
        <w:t xml:space="preserve"> por el que se notifica la situación que guardan </w:t>
      </w:r>
      <w:commentRangeStart w:id="20"/>
      <w:r w:rsidRPr="007F3D5B">
        <w:rPr>
          <w:rFonts w:ascii="Arial" w:hAnsi="Arial" w:cs="Arial"/>
          <w:sz w:val="20"/>
          <w:szCs w:val="20"/>
        </w:rPr>
        <w:t>las citadas observaciones</w:t>
      </w:r>
      <w:commentRangeEnd w:id="2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r w:rsidRPr="007F3D5B">
        <w:rPr>
          <w:rFonts w:ascii="Arial" w:hAnsi="Arial" w:cs="Arial"/>
          <w:sz w:val="20"/>
          <w:szCs w:val="20"/>
        </w:rPr>
        <w:t xml:space="preserve">, </w:t>
      </w:r>
      <w:r w:rsidRPr="007F3D5B">
        <w:rPr>
          <w:rFonts w:ascii="Arial" w:hAnsi="Arial" w:cs="Arial"/>
          <w:b/>
          <w:sz w:val="20"/>
          <w:szCs w:val="20"/>
        </w:rPr>
        <w:t xml:space="preserve">constante </w:t>
      </w:r>
      <w:r>
        <w:rPr>
          <w:rFonts w:ascii="Arial" w:hAnsi="Arial" w:cs="Arial"/>
          <w:b/>
          <w:sz w:val="20"/>
          <w:szCs w:val="20"/>
        </w:rPr>
        <w:t xml:space="preserve">de </w:t>
      </w:r>
      <w:bookmarkStart w:id="21" w:name="_Hlk177563292"/>
      <w:commentRangeStart w:id="22"/>
      <w:r>
        <w:rPr>
          <w:rFonts w:ascii="Arial" w:hAnsi="Arial" w:cs="Arial"/>
          <w:b/>
          <w:sz w:val="20"/>
          <w:szCs w:val="20"/>
        </w:rPr>
        <w:t xml:space="preserve">XXX </w:t>
      </w:r>
      <w:commentRangeEnd w:id="22"/>
      <w:r>
        <w:rPr>
          <w:rStyle w:val="Refdecomentario"/>
        </w:rPr>
        <w:commentReference w:id="22"/>
      </w:r>
      <w:bookmarkEnd w:id="21"/>
      <w:r>
        <w:rPr>
          <w:rFonts w:ascii="Arial" w:hAnsi="Arial" w:cs="Arial"/>
          <w:b/>
          <w:sz w:val="20"/>
          <w:szCs w:val="20"/>
        </w:rPr>
        <w:t xml:space="preserve">fojas </w:t>
      </w:r>
      <w:r w:rsidRPr="007F3D5B">
        <w:rPr>
          <w:rFonts w:ascii="Arial" w:hAnsi="Arial" w:cs="Arial"/>
          <w:b/>
          <w:sz w:val="20"/>
          <w:szCs w:val="20"/>
        </w:rPr>
        <w:t>útiles</w:t>
      </w:r>
      <w:r w:rsidRPr="007F3D5B">
        <w:rPr>
          <w:rStyle w:val="Refdecomentario"/>
          <w:rFonts w:ascii="Arial" w:hAnsi="Arial" w:cs="Arial"/>
          <w:b/>
          <w:sz w:val="20"/>
          <w:szCs w:val="20"/>
        </w:rPr>
        <w:commentReference w:id="23"/>
      </w:r>
      <w:r w:rsidRPr="0089762E">
        <w:rPr>
          <w:rFonts w:ascii="Arial" w:hAnsi="Arial" w:cs="Arial"/>
          <w:sz w:val="20"/>
          <w:szCs w:val="20"/>
        </w:rPr>
        <w:t>.</w:t>
      </w:r>
      <w:commentRangeEnd w:id="14"/>
      <w:r w:rsidRPr="0089762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</w:p>
    <w:p w14:paraId="15683150" w14:textId="22A3C86D" w:rsidR="00B10EA8" w:rsidRPr="007F3D5B" w:rsidRDefault="00B10EA8" w:rsidP="00B10EA8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commentRangeStart w:id="24"/>
      <w:r w:rsidRPr="00D87A6C">
        <w:rPr>
          <w:rFonts w:ascii="Arial" w:hAnsi="Arial" w:cs="Arial"/>
          <w:sz w:val="20"/>
          <w:szCs w:val="20"/>
        </w:rPr>
        <w:t xml:space="preserve">En seguimiento al oficio número </w:t>
      </w:r>
      <w:commentRangeStart w:id="25"/>
      <w:r w:rsidRPr="00D87A6C">
        <w:rPr>
          <w:rFonts w:ascii="Arial" w:hAnsi="Arial" w:cs="Arial"/>
          <w:sz w:val="20"/>
          <w:szCs w:val="20"/>
        </w:rPr>
        <w:t xml:space="preserve">XXX </w:t>
      </w:r>
      <w:commentRangeEnd w:id="2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Pr="00D87A6C">
        <w:rPr>
          <w:rFonts w:ascii="Arial" w:hAnsi="Arial" w:cs="Arial"/>
          <w:sz w:val="20"/>
          <w:szCs w:val="20"/>
        </w:rPr>
        <w:t xml:space="preserve">y notificado en fecha </w:t>
      </w:r>
      <w:commentRangeStart w:id="26"/>
      <w:r w:rsidRPr="00D87A6C">
        <w:rPr>
          <w:rFonts w:ascii="Arial" w:hAnsi="Arial" w:cs="Arial"/>
          <w:sz w:val="20"/>
          <w:szCs w:val="20"/>
        </w:rPr>
        <w:t xml:space="preserve">XXX </w:t>
      </w:r>
      <w:commentRangeEnd w:id="2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D87A6C">
        <w:rPr>
          <w:rFonts w:ascii="Arial" w:hAnsi="Arial" w:cs="Arial"/>
          <w:sz w:val="20"/>
          <w:szCs w:val="20"/>
        </w:rPr>
        <w:t xml:space="preserve">a esa entidad fiscalizada; </w:t>
      </w:r>
      <w:r w:rsidRPr="0089762E">
        <w:rPr>
          <w:rFonts w:ascii="Arial" w:hAnsi="Arial" w:cs="Arial"/>
          <w:b/>
          <w:sz w:val="20"/>
          <w:szCs w:val="20"/>
        </w:rPr>
        <w:t>remito a usted el Informe de Seguimiento</w:t>
      </w:r>
      <w:r w:rsidRPr="00D87A6C">
        <w:rPr>
          <w:rFonts w:ascii="Arial" w:hAnsi="Arial" w:cs="Arial"/>
          <w:sz w:val="20"/>
          <w:szCs w:val="20"/>
        </w:rPr>
        <w:t xml:space="preserve"> por el que se notifica la situación que guardan las observaciones pendientes de aclararse, solventarse, o en su caso, de atenderse, </w:t>
      </w:r>
      <w:r w:rsidRPr="0089762E">
        <w:rPr>
          <w:rFonts w:ascii="Arial" w:hAnsi="Arial" w:cs="Arial"/>
          <w:b/>
          <w:sz w:val="20"/>
          <w:szCs w:val="20"/>
        </w:rPr>
        <w:t xml:space="preserve">constante de </w:t>
      </w:r>
      <w:commentRangeStart w:id="27"/>
      <w:r>
        <w:rPr>
          <w:rFonts w:ascii="Arial" w:hAnsi="Arial" w:cs="Arial"/>
          <w:b/>
          <w:sz w:val="20"/>
          <w:szCs w:val="20"/>
        </w:rPr>
        <w:t xml:space="preserve">XXX </w:t>
      </w:r>
      <w:commentRangeEnd w:id="27"/>
      <w:r>
        <w:rPr>
          <w:rStyle w:val="Refdecomentario"/>
        </w:rPr>
        <w:commentReference w:id="27"/>
      </w:r>
      <w:r w:rsidRPr="0089762E">
        <w:rPr>
          <w:rFonts w:ascii="Arial" w:hAnsi="Arial" w:cs="Arial"/>
          <w:b/>
          <w:sz w:val="20"/>
          <w:szCs w:val="20"/>
        </w:rPr>
        <w:t xml:space="preserve"> fojas útiles</w:t>
      </w:r>
      <w:r w:rsidRPr="00D87A6C">
        <w:rPr>
          <w:rFonts w:ascii="Arial" w:hAnsi="Arial" w:cs="Arial"/>
          <w:sz w:val="20"/>
          <w:szCs w:val="20"/>
        </w:rPr>
        <w:t>.</w:t>
      </w:r>
      <w:commentRangeEnd w:id="2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</w:p>
    <w:p w14:paraId="59389930" w14:textId="77777777" w:rsidR="00B10EA8" w:rsidRPr="007F3D5B" w:rsidRDefault="00B10EA8" w:rsidP="00B10EA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28"/>
      <w:r w:rsidRPr="007F3D5B">
        <w:rPr>
          <w:rFonts w:ascii="Arial" w:eastAsia="Arial" w:hAnsi="Arial" w:cs="Arial"/>
          <w:sz w:val="20"/>
          <w:szCs w:val="20"/>
        </w:rPr>
        <w:t xml:space="preserve">Cabe señalar que las observaciones mencionadas en el párrafo que antecede, se encuentran sustentadas con las constancias agregadas en los expedientes técnicos respectivos, mismos que la entidad fiscalizada a través de sus titulares, o en su caso, representantes legales o enlaces debidamente autorizados, pueden </w:t>
      </w:r>
      <w:r w:rsidRPr="007F3D5B">
        <w:rPr>
          <w:rFonts w:ascii="Arial" w:eastAsia="Arial" w:hAnsi="Arial" w:cs="Arial"/>
          <w:sz w:val="20"/>
          <w:szCs w:val="20"/>
          <w:highlight w:val="yellow"/>
        </w:rPr>
        <w:t xml:space="preserve">consultar en las oficinas que ocupa esta Unidad, sito en </w:t>
      </w:r>
      <w:r w:rsidRPr="007F3D5B">
        <w:rPr>
          <w:rFonts w:ascii="Arial" w:eastAsia="Arial" w:hAnsi="Arial" w:cs="Arial"/>
          <w:sz w:val="20"/>
          <w:szCs w:val="20"/>
        </w:rPr>
        <w:t xml:space="preserve">Avenida José María Pino Suárez Sur, </w:t>
      </w:r>
      <w:proofErr w:type="spellStart"/>
      <w:r w:rsidRPr="007F3D5B">
        <w:rPr>
          <w:rFonts w:ascii="Arial" w:eastAsia="Arial" w:hAnsi="Arial" w:cs="Arial"/>
          <w:sz w:val="20"/>
          <w:szCs w:val="20"/>
        </w:rPr>
        <w:t>núms</w:t>
      </w:r>
      <w:proofErr w:type="spellEnd"/>
      <w:r w:rsidRPr="007F3D5B">
        <w:rPr>
          <w:rFonts w:ascii="Arial" w:eastAsia="Arial" w:hAnsi="Arial" w:cs="Arial"/>
          <w:sz w:val="20"/>
          <w:szCs w:val="20"/>
        </w:rPr>
        <w:t xml:space="preserve">. 104, 106 y 108, Colonia Cinco de Mayo, Toluca, Estado de México, C.P. 50090, </w:t>
      </w:r>
      <w:bookmarkStart w:id="29" w:name="_Hlk98322008"/>
      <w:r w:rsidRPr="007F3D5B">
        <w:rPr>
          <w:rFonts w:ascii="Arial" w:eastAsia="Arial" w:hAnsi="Arial" w:cs="Arial"/>
          <w:b/>
          <w:sz w:val="20"/>
          <w:szCs w:val="20"/>
        </w:rPr>
        <w:t>con cita que deberá ser agendada</w:t>
      </w:r>
      <w:r w:rsidRPr="007F3D5B">
        <w:rPr>
          <w:rFonts w:ascii="Arial" w:eastAsia="Arial" w:hAnsi="Arial" w:cs="Arial"/>
          <w:sz w:val="20"/>
          <w:szCs w:val="20"/>
        </w:rPr>
        <w:t xml:space="preserve"> en el número</w:t>
      </w:r>
      <w:bookmarkEnd w:id="29"/>
      <w:r w:rsidRPr="007F3D5B">
        <w:rPr>
          <w:rFonts w:ascii="Arial" w:eastAsia="Arial" w:hAnsi="Arial" w:cs="Arial"/>
          <w:sz w:val="20"/>
          <w:szCs w:val="20"/>
        </w:rPr>
        <w:t xml:space="preserve"> de teléfono (722) 167 8450 (opción 3).</w:t>
      </w:r>
      <w:commentRangeEnd w:id="28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</w:p>
    <w:p w14:paraId="598FBC43" w14:textId="77777777" w:rsidR="00B30DE2" w:rsidRPr="007F3D5B" w:rsidRDefault="00B30DE2" w:rsidP="00B30DE2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sz w:val="20"/>
          <w:szCs w:val="20"/>
        </w:rPr>
        <w:t>Sin otro particular de momento, reciba un cordial saludo.</w:t>
      </w:r>
    </w:p>
    <w:p w14:paraId="104685A6" w14:textId="3B7ADF56" w:rsidR="00B30DE2" w:rsidRPr="007F3D5B" w:rsidRDefault="00B30DE2" w:rsidP="00214103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A t e n t a m e n t e</w:t>
      </w:r>
      <w:bookmarkStart w:id="30" w:name="_Hlk125023043"/>
    </w:p>
    <w:bookmarkEnd w:id="30"/>
    <w:p w14:paraId="7C81FCAE" w14:textId="77777777" w:rsidR="00B30DE2" w:rsidRPr="007F3D5B" w:rsidRDefault="00B30DE2" w:rsidP="00B30DE2">
      <w:pPr>
        <w:spacing w:line="276" w:lineRule="auto"/>
        <w:jc w:val="center"/>
        <w:rPr>
          <w:rFonts w:ascii="Arial" w:eastAsia="Arial" w:hAnsi="Arial" w:cs="Arial"/>
          <w:b/>
          <w:sz w:val="6"/>
          <w:szCs w:val="20"/>
        </w:rPr>
      </w:pPr>
    </w:p>
    <w:p w14:paraId="4B389055" w14:textId="4F5BD462" w:rsidR="00B30DE2" w:rsidRPr="007F3D5B" w:rsidRDefault="00B30DE2" w:rsidP="0021410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lastRenderedPageBreak/>
        <w:t>Luis Ignacio Sierra Villa</w:t>
      </w:r>
    </w:p>
    <w:p w14:paraId="544AF49B" w14:textId="77777777" w:rsidR="008E0E07" w:rsidRPr="007F3D5B" w:rsidRDefault="008E0E07" w:rsidP="008E0E07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0EFA2F3" w14:textId="77777777" w:rsidR="008E0E07" w:rsidRPr="007F3D5B" w:rsidRDefault="008E0E07" w:rsidP="00733778">
      <w:pPr>
        <w:spacing w:line="276" w:lineRule="auto"/>
        <w:jc w:val="center"/>
        <w:rPr>
          <w:rFonts w:ascii="Arial" w:eastAsia="Arial" w:hAnsi="Arial" w:cs="Arial"/>
          <w:b/>
          <w:sz w:val="12"/>
          <w:szCs w:val="14"/>
        </w:rPr>
      </w:pPr>
    </w:p>
    <w:p w14:paraId="57257291" w14:textId="4C207B24" w:rsidR="00884729" w:rsidRPr="007F3D5B" w:rsidRDefault="00B30DE2" w:rsidP="00B30DE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  <w:r w:rsidRPr="007F3D5B">
        <w:rPr>
          <w:rFonts w:ascii="Arial" w:eastAsia="Arial" w:hAnsi="Arial" w:cs="Arial"/>
          <w:b/>
          <w:sz w:val="12"/>
          <w:szCs w:val="14"/>
        </w:rPr>
        <w:t>C.c.p.</w:t>
      </w:r>
      <w:r w:rsidRPr="007F3D5B">
        <w:rPr>
          <w:rFonts w:ascii="Arial" w:eastAsia="Arial" w:hAnsi="Arial" w:cs="Arial"/>
          <w:sz w:val="12"/>
          <w:szCs w:val="14"/>
        </w:rPr>
        <w:tab/>
      </w:r>
      <w:r w:rsidR="00E96F5B" w:rsidRPr="007F3D5B">
        <w:rPr>
          <w:rFonts w:ascii="Arial" w:eastAsia="Arial" w:hAnsi="Arial" w:cs="Arial"/>
          <w:b/>
          <w:sz w:val="12"/>
          <w:szCs w:val="14"/>
        </w:rPr>
        <w:t>XXXXXX</w:t>
      </w:r>
      <w:commentRangeStart w:id="31"/>
      <w:commentRangeStart w:id="32"/>
      <w:r w:rsidR="00884729" w:rsidRPr="007F3D5B">
        <w:rPr>
          <w:rFonts w:ascii="Arial" w:eastAsia="Arial" w:hAnsi="Arial" w:cs="Arial"/>
          <w:b/>
          <w:sz w:val="12"/>
          <w:szCs w:val="14"/>
        </w:rPr>
        <w:t xml:space="preserve">. </w:t>
      </w:r>
      <w:r w:rsidR="00884729" w:rsidRPr="007F3D5B">
        <w:rPr>
          <w:rFonts w:ascii="Arial" w:eastAsia="Arial" w:hAnsi="Arial" w:cs="Arial"/>
          <w:sz w:val="12"/>
          <w:szCs w:val="14"/>
        </w:rPr>
        <w:t>Subsecretario de Control y Evaluación de la Secretaría de la Contraloría</w:t>
      </w:r>
      <w:r w:rsidR="00550082" w:rsidRPr="007F3D5B">
        <w:rPr>
          <w:rFonts w:ascii="Arial" w:eastAsia="Arial" w:hAnsi="Arial" w:cs="Arial"/>
          <w:sz w:val="12"/>
          <w:szCs w:val="14"/>
        </w:rPr>
        <w:t xml:space="preserve"> </w:t>
      </w:r>
      <w:bookmarkStart w:id="33" w:name="_Hlk114498460"/>
      <w:r w:rsidR="00550082" w:rsidRPr="007F3D5B">
        <w:rPr>
          <w:rFonts w:ascii="Arial" w:eastAsia="Arial" w:hAnsi="Arial" w:cs="Arial"/>
          <w:sz w:val="12"/>
          <w:szCs w:val="14"/>
        </w:rPr>
        <w:t>del Gobierno del Estado de México</w:t>
      </w:r>
      <w:r w:rsidR="00884729" w:rsidRPr="007F3D5B">
        <w:rPr>
          <w:rFonts w:ascii="Arial" w:eastAsia="Arial" w:hAnsi="Arial" w:cs="Arial"/>
          <w:sz w:val="12"/>
          <w:szCs w:val="14"/>
        </w:rPr>
        <w:t>.</w:t>
      </w:r>
      <w:commentRangeEnd w:id="31"/>
      <w:r w:rsidR="0088472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</w:p>
    <w:p w14:paraId="743BCA25" w14:textId="2204DD35" w:rsidR="00550082" w:rsidRPr="007F3D5B" w:rsidRDefault="00550082" w:rsidP="00550082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7F3D5B">
        <w:rPr>
          <w:rFonts w:ascii="Arial" w:eastAsia="Arial" w:hAnsi="Arial" w:cs="Arial"/>
          <w:b/>
          <w:sz w:val="12"/>
          <w:szCs w:val="14"/>
        </w:rPr>
        <w:tab/>
      </w:r>
      <w:r w:rsidRPr="007F3D5B">
        <w:rPr>
          <w:rFonts w:ascii="Arial" w:eastAsia="Arial" w:hAnsi="Arial" w:cs="Arial"/>
          <w:sz w:val="12"/>
          <w:szCs w:val="14"/>
        </w:rPr>
        <w:t>Domicilio: Av. Primero de Mayo, número 1731, Esquina Robert Bosch, Colonia Zona Industrial, C.P. 50071, Toluca, México</w:t>
      </w:r>
      <w:commentRangeEnd w:id="32"/>
      <w:r w:rsidR="0028112D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Pr="007F3D5B">
        <w:rPr>
          <w:rFonts w:ascii="Arial" w:eastAsia="Arial" w:hAnsi="Arial" w:cs="Arial"/>
          <w:sz w:val="12"/>
          <w:szCs w:val="14"/>
        </w:rPr>
        <w:t>.</w:t>
      </w:r>
    </w:p>
    <w:bookmarkEnd w:id="33"/>
    <w:p w14:paraId="5F7AEE78" w14:textId="77777777" w:rsidR="00051DC9" w:rsidRPr="007F3D5B" w:rsidRDefault="00B30DE2" w:rsidP="00B30DE2">
      <w:pPr>
        <w:spacing w:after="0" w:line="276" w:lineRule="auto"/>
        <w:ind w:firstLine="708"/>
        <w:rPr>
          <w:rFonts w:ascii="Arial" w:eastAsia="Arial" w:hAnsi="Arial" w:cs="Arial"/>
          <w:sz w:val="12"/>
          <w:szCs w:val="14"/>
        </w:rPr>
      </w:pPr>
      <w:r w:rsidRPr="007F3D5B">
        <w:rPr>
          <w:rFonts w:ascii="Arial" w:eastAsia="Arial" w:hAnsi="Arial" w:cs="Arial"/>
          <w:sz w:val="12"/>
          <w:szCs w:val="14"/>
        </w:rPr>
        <w:t>Archivo</w:t>
      </w:r>
    </w:p>
    <w:p w14:paraId="7F5A5608" w14:textId="77748B6C" w:rsidR="00602F0D" w:rsidRPr="007F3D5B" w:rsidRDefault="007B522D" w:rsidP="00B30DE2">
      <w:pPr>
        <w:spacing w:after="0" w:line="276" w:lineRule="auto"/>
        <w:ind w:firstLine="708"/>
        <w:rPr>
          <w:ins w:id="34" w:author="MELISSA FERNANDA DUARTE MANZANO [2]" w:date="2023-01-24T16:50:00Z"/>
          <w:rFonts w:ascii="HelveticaNeue LT 45 Light" w:hAnsi="HelveticaNeue LT 45 Light"/>
        </w:rPr>
      </w:pPr>
      <w:r w:rsidRPr="007F3D5B">
        <w:rPr>
          <w:rFonts w:ascii="Arial" w:eastAsia="Arial" w:hAnsi="Arial" w:cs="Arial"/>
          <w:sz w:val="12"/>
          <w:szCs w:val="14"/>
        </w:rPr>
        <w:t>LISV</w:t>
      </w:r>
      <w:commentRangeStart w:id="35"/>
      <w:r w:rsidR="00B30DE2" w:rsidRPr="007F3D5B">
        <w:rPr>
          <w:rFonts w:ascii="Arial" w:eastAsia="Arial" w:hAnsi="Arial" w:cs="Arial"/>
          <w:sz w:val="12"/>
          <w:szCs w:val="14"/>
        </w:rPr>
        <w:t>/XXX/XXXX/XXX/XXXX*</w:t>
      </w:r>
      <w:commentRangeEnd w:id="35"/>
      <w:r w:rsidR="00B30DE2" w:rsidRPr="007F3D5B">
        <w:rPr>
          <w:rStyle w:val="Refdecomentario"/>
        </w:rPr>
        <w:commentReference w:id="35"/>
      </w:r>
    </w:p>
    <w:p w14:paraId="7E6DD1BB" w14:textId="77777777" w:rsidR="00602F0D" w:rsidRPr="007F3D5B" w:rsidRDefault="00602F0D" w:rsidP="00214103">
      <w:pPr>
        <w:rPr>
          <w:ins w:id="36" w:author="MELISSA FERNANDA DUARTE MANZANO [2]" w:date="2023-01-24T16:50:00Z"/>
          <w:rFonts w:ascii="HelveticaNeue LT 45 Light" w:hAnsi="HelveticaNeue LT 45 Light"/>
        </w:rPr>
      </w:pPr>
    </w:p>
    <w:p w14:paraId="5546C430" w14:textId="77777777" w:rsidR="00602F0D" w:rsidRPr="007F3D5B" w:rsidRDefault="00602F0D" w:rsidP="00214103">
      <w:pPr>
        <w:rPr>
          <w:ins w:id="37" w:author="MELISSA FERNANDA DUARTE MANZANO [2]" w:date="2023-01-24T16:50:00Z"/>
          <w:rFonts w:ascii="HelveticaNeue LT 45 Light" w:hAnsi="HelveticaNeue LT 45 Light"/>
        </w:rPr>
      </w:pPr>
    </w:p>
    <w:p w14:paraId="5DDA4F35" w14:textId="77777777" w:rsidR="00602F0D" w:rsidRPr="007F3D5B" w:rsidRDefault="00602F0D" w:rsidP="00214103">
      <w:pPr>
        <w:rPr>
          <w:ins w:id="38" w:author="MELISSA FERNANDA DUARTE MANZANO [2]" w:date="2023-01-24T16:50:00Z"/>
          <w:rFonts w:ascii="HelveticaNeue LT 45 Light" w:hAnsi="HelveticaNeue LT 45 Light"/>
        </w:rPr>
      </w:pPr>
    </w:p>
    <w:p w14:paraId="599FE0AB" w14:textId="77777777" w:rsidR="00602F0D" w:rsidRPr="007F3D5B" w:rsidRDefault="00602F0D" w:rsidP="00214103">
      <w:pPr>
        <w:rPr>
          <w:ins w:id="39" w:author="MELISSA FERNANDA DUARTE MANZANO [2]" w:date="2023-01-24T16:50:00Z"/>
          <w:rFonts w:ascii="HelveticaNeue LT 45 Light" w:hAnsi="HelveticaNeue LT 45 Light"/>
        </w:rPr>
      </w:pPr>
    </w:p>
    <w:p w14:paraId="370B0CE4" w14:textId="77777777" w:rsidR="00602F0D" w:rsidRPr="007F3D5B" w:rsidRDefault="00602F0D" w:rsidP="00214103">
      <w:pPr>
        <w:rPr>
          <w:ins w:id="40" w:author="MELISSA FERNANDA DUARTE MANZANO [2]" w:date="2023-01-24T16:50:00Z"/>
          <w:rFonts w:ascii="HelveticaNeue LT 45 Light" w:hAnsi="HelveticaNeue LT 45 Light"/>
        </w:rPr>
      </w:pPr>
    </w:p>
    <w:p w14:paraId="47F9C1B3" w14:textId="77777777" w:rsidR="00602F0D" w:rsidRPr="007F3D5B" w:rsidRDefault="00602F0D" w:rsidP="00214103">
      <w:pPr>
        <w:rPr>
          <w:ins w:id="41" w:author="MELISSA FERNANDA DUARTE MANZANO [2]" w:date="2023-01-24T16:50:00Z"/>
          <w:rFonts w:ascii="HelveticaNeue LT 45 Light" w:hAnsi="HelveticaNeue LT 45 Light"/>
        </w:rPr>
      </w:pPr>
    </w:p>
    <w:p w14:paraId="42DD2E00" w14:textId="77777777" w:rsidR="00602F0D" w:rsidRPr="007F3D5B" w:rsidRDefault="00602F0D" w:rsidP="00214103">
      <w:pPr>
        <w:rPr>
          <w:ins w:id="42" w:author="MELISSA FERNANDA DUARTE MANZANO [2]" w:date="2023-01-24T16:50:00Z"/>
          <w:rFonts w:ascii="HelveticaNeue LT 45 Light" w:hAnsi="HelveticaNeue LT 45 Light"/>
        </w:rPr>
      </w:pPr>
    </w:p>
    <w:p w14:paraId="733CE1D1" w14:textId="77777777" w:rsidR="00602F0D" w:rsidRPr="007F3D5B" w:rsidRDefault="00602F0D" w:rsidP="00214103">
      <w:pPr>
        <w:rPr>
          <w:ins w:id="43" w:author="MELISSA FERNANDA DUARTE MANZANO [2]" w:date="2023-01-24T16:50:00Z"/>
          <w:rFonts w:ascii="HelveticaNeue LT 45 Light" w:hAnsi="HelveticaNeue LT 45 Light"/>
        </w:rPr>
      </w:pPr>
    </w:p>
    <w:p w14:paraId="5B46CB0A" w14:textId="77777777" w:rsidR="00602F0D" w:rsidRPr="007F3D5B" w:rsidRDefault="00602F0D" w:rsidP="00214103">
      <w:pPr>
        <w:rPr>
          <w:ins w:id="44" w:author="MELISSA FERNANDA DUARTE MANZANO [2]" w:date="2023-01-24T16:50:00Z"/>
          <w:rFonts w:ascii="HelveticaNeue LT 45 Light" w:hAnsi="HelveticaNeue LT 45 Light"/>
        </w:rPr>
      </w:pPr>
    </w:p>
    <w:p w14:paraId="774FBC7A" w14:textId="77777777" w:rsidR="00602F0D" w:rsidRPr="007F3D5B" w:rsidRDefault="00602F0D" w:rsidP="00214103">
      <w:pPr>
        <w:rPr>
          <w:ins w:id="45" w:author="MELISSA FERNANDA DUARTE MANZANO [2]" w:date="2023-01-24T16:50:00Z"/>
          <w:rFonts w:ascii="HelveticaNeue LT 45 Light" w:hAnsi="HelveticaNeue LT 45 Light"/>
        </w:rPr>
      </w:pPr>
    </w:p>
    <w:p w14:paraId="69F0A649" w14:textId="77777777" w:rsidR="00602F0D" w:rsidRPr="007F3D5B" w:rsidRDefault="00602F0D" w:rsidP="00214103">
      <w:pPr>
        <w:rPr>
          <w:ins w:id="46" w:author="MELISSA FERNANDA DUARTE MANZANO [2]" w:date="2023-01-24T16:50:00Z"/>
          <w:rFonts w:ascii="HelveticaNeue LT 45 Light" w:hAnsi="HelveticaNeue LT 45 Light"/>
        </w:rPr>
      </w:pPr>
    </w:p>
    <w:p w14:paraId="4D15AFEF" w14:textId="50283475" w:rsidR="00602F0D" w:rsidRPr="007F3D5B" w:rsidRDefault="00602F0D" w:rsidP="00602F0D">
      <w:pPr>
        <w:rPr>
          <w:ins w:id="47" w:author="MELISSA FERNANDA DUARTE MANZANO [2]" w:date="2023-01-24T16:50:00Z"/>
          <w:rFonts w:ascii="HelveticaNeue LT 45 Light" w:hAnsi="HelveticaNeue LT 45 Light"/>
        </w:rPr>
      </w:pPr>
    </w:p>
    <w:p w14:paraId="31714299" w14:textId="6114B61B" w:rsidR="00B30DE2" w:rsidRPr="007F3D5B" w:rsidRDefault="00602F0D" w:rsidP="00214103">
      <w:pPr>
        <w:tabs>
          <w:tab w:val="left" w:pos="2627"/>
        </w:tabs>
        <w:rPr>
          <w:rFonts w:ascii="HelveticaNeue LT 45 Light" w:hAnsi="HelveticaNeue LT 45 Light"/>
        </w:rPr>
      </w:pPr>
      <w:ins w:id="48" w:author="MELISSA FERNANDA DUARTE MANZANO [2]" w:date="2023-01-24T16:50:00Z">
        <w:r w:rsidRPr="007F3D5B">
          <w:rPr>
            <w:rFonts w:ascii="HelveticaNeue LT 45 Light" w:hAnsi="HelveticaNeue LT 45 Light"/>
          </w:rPr>
          <w:tab/>
        </w:r>
      </w:ins>
    </w:p>
    <w:sectPr w:rsidR="00B30DE2" w:rsidRPr="007F3D5B" w:rsidSect="00E96F5B">
      <w:headerReference w:type="default" r:id="rId10"/>
      <w:footerReference w:type="default" r:id="rId11"/>
      <w:pgSz w:w="12240" w:h="15840"/>
      <w:pgMar w:top="567" w:right="1134" w:bottom="1134" w:left="1134" w:header="426" w:footer="54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" w:date="2024-09-12T14:31:00Z" w:initials="MFDM">
    <w:p w14:paraId="7A528D17" w14:textId="49C48EC3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5:00Z" w:initials="SABS">
    <w:p w14:paraId="2C3E62DD" w14:textId="30EB1693" w:rsidR="00550082" w:rsidRDefault="0055008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2" w:author="SINAI ALEJANDRA BUSTAMANTE SANCHEZ" w:date="2022-06-01T11:44:00Z" w:initials="SABS">
    <w:p w14:paraId="18FEA6A6" w14:textId="73A2164C" w:rsidR="00550082" w:rsidRDefault="0055008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EDGAR CASTELLANOS ALVAREZ" w:date="2021-10-01T12:34:00Z" w:initials="ECA">
    <w:p w14:paraId="6BA8FBBF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5" w:author="JULIO CESAR FABIAN CASTRO" w:date="2021-10-01T12:34:00Z" w:initials="JCFC">
    <w:p w14:paraId="4CCEBBEE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320C88E1" w14:textId="77777777" w:rsidR="00550082" w:rsidRDefault="00550082" w:rsidP="000A3059">
      <w:pPr>
        <w:pStyle w:val="Textocomentario"/>
      </w:pPr>
      <w:r>
        <w:t>II. Los municipios del Estado de México.</w:t>
      </w:r>
    </w:p>
    <w:p w14:paraId="25EBFD67" w14:textId="77777777" w:rsidR="00550082" w:rsidRDefault="00550082" w:rsidP="000A3059">
      <w:pPr>
        <w:pStyle w:val="Textocomentario"/>
      </w:pPr>
      <w:r>
        <w:t>IV. Los Organismos Auxiliares</w:t>
      </w:r>
    </w:p>
    <w:p w14:paraId="69650DD7" w14:textId="77777777" w:rsidR="00550082" w:rsidRDefault="00550082" w:rsidP="000A305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64D0DE80" w14:textId="77777777" w:rsidR="00550082" w:rsidRDefault="00550082" w:rsidP="000A3059">
      <w:pPr>
        <w:pStyle w:val="Textocomentario"/>
      </w:pPr>
    </w:p>
    <w:p w14:paraId="3BF4B5D5" w14:textId="77777777" w:rsidR="00550082" w:rsidRDefault="00550082" w:rsidP="000A3059">
      <w:pPr>
        <w:pStyle w:val="Textocomentario"/>
      </w:pPr>
      <w:r>
        <w:t>Insertar la fracción correspondiente al ámbito estatal</w:t>
      </w:r>
    </w:p>
    <w:p w14:paraId="35F08458" w14:textId="77777777" w:rsidR="00550082" w:rsidRDefault="00550082" w:rsidP="000A3059">
      <w:pPr>
        <w:pStyle w:val="Textocomentario"/>
      </w:pPr>
      <w:r>
        <w:t>I. Los Poderes Públicos del Estado.</w:t>
      </w:r>
    </w:p>
    <w:p w14:paraId="6712073F" w14:textId="77777777" w:rsidR="00550082" w:rsidRPr="00841025" w:rsidRDefault="00550082" w:rsidP="000A3059">
      <w:pPr>
        <w:pStyle w:val="Textocomentario"/>
      </w:pPr>
      <w:r w:rsidRPr="00841025">
        <w:t>III. Los organismos autónomos.</w:t>
      </w:r>
    </w:p>
    <w:p w14:paraId="39ACEF94" w14:textId="77777777" w:rsidR="00550082" w:rsidRPr="00841025" w:rsidRDefault="00550082" w:rsidP="000A3059">
      <w:pPr>
        <w:pStyle w:val="Textocomentario"/>
      </w:pPr>
      <w:r w:rsidRPr="00841025">
        <w:t>IV. Los Organismos Auxiliares.</w:t>
      </w:r>
    </w:p>
    <w:p w14:paraId="3A6FC5A0" w14:textId="77777777" w:rsidR="00550082" w:rsidRDefault="00550082" w:rsidP="000A305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6CFD6230" w14:textId="77777777" w:rsidR="00550082" w:rsidRDefault="00550082" w:rsidP="000A3059">
      <w:pPr>
        <w:pStyle w:val="Textocomentario"/>
      </w:pPr>
    </w:p>
  </w:comment>
  <w:comment w:id="6" w:author="SINAI ALEJANDRA BUSTAMANTE SANCHEZ" w:date="2021-10-01T12:34:00Z" w:initials="SABS">
    <w:p w14:paraId="4FACCE30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8" w:author="SINAI ALEJANDRA BUSTAMANTE SANCHEZ" w:date="2022-06-01T11:49:00Z" w:initials="SABS">
    <w:p w14:paraId="745DBC2B" w14:textId="5F0476AE" w:rsidR="00550082" w:rsidRDefault="00550082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9" w:author="SINAI ALEJANDRA BUSTAMANTE SANCHEZ" w:date="2021-10-06T11:19:00Z" w:initials="SABS">
    <w:p w14:paraId="2A8B27FD" w14:textId="77777777" w:rsidR="00550082" w:rsidRDefault="00550082" w:rsidP="00E84AA9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1" w:author="ALFREDO SERVIN HERNANDEZ" w:date="2022-08-11T17:37:00Z" w:initials="ASH">
    <w:p w14:paraId="43E24B19" w14:textId="39E489A2" w:rsidR="00550082" w:rsidRDefault="00550082">
      <w:pPr>
        <w:pStyle w:val="Textocomentario"/>
      </w:pPr>
      <w:r>
        <w:rPr>
          <w:rStyle w:val="Refdecomentario"/>
        </w:rPr>
        <w:annotationRef/>
      </w:r>
      <w:r>
        <w:t>Incluir este artículo y fracciones si es que se están haciendo un requerimiento derivado de Recomendaciones, en caso contrario, eliminarlos.</w:t>
      </w:r>
    </w:p>
  </w:comment>
  <w:comment w:id="12" w:author="ALFREDO SERVIN HERNANDEZ" w:date="2022-08-11T17:38:00Z" w:initials="ASH">
    <w:p w14:paraId="0F80CC85" w14:textId="43409695" w:rsidR="00550082" w:rsidRDefault="00550082">
      <w:pPr>
        <w:pStyle w:val="Textocomentario"/>
      </w:pPr>
      <w:r>
        <w:rPr>
          <w:rStyle w:val="Refdecomentario"/>
        </w:rPr>
        <w:annotationRef/>
      </w:r>
      <w:r>
        <w:t>Incluir este artículo y fracciones si es que se están haciendo un requerimiento derivado de Recomendaciones, en caso contrario, eliminarlos.</w:t>
      </w:r>
    </w:p>
  </w:comment>
  <w:comment w:id="13" w:author="SINAI ALEJANDRA BUSTAMANTE SANCHEZ" w:date="2021-10-01T12:34:00Z" w:initials="SABS">
    <w:p w14:paraId="4A3A6696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Artículo aplicable para el caso de recomendaciones</w:t>
      </w:r>
    </w:p>
  </w:comment>
  <w:comment w:id="15" w:author="MELISSA FERNANDA DUARTE MANZANO" w:date="2024-09-12T14:32:00Z" w:initials="MFDM">
    <w:p w14:paraId="6B599915" w14:textId="77777777" w:rsidR="00B10EA8" w:rsidRDefault="00B10EA8" w:rsidP="00B10EA8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6" w:author="MELISSA FERNANDA DUARTE MANZANO" w:date="2024-09-12T14:32:00Z" w:initials="MFDM">
    <w:p w14:paraId="6752A1E1" w14:textId="77777777" w:rsidR="00B10EA8" w:rsidRDefault="00B10EA8" w:rsidP="00B10EA8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17" w:author="MELISSA FERNANDA DUARTE MANZANO" w:date="2024-09-12T14:33:00Z" w:initials="MFDM">
    <w:p w14:paraId="68191A44" w14:textId="77777777" w:rsidR="00B10EA8" w:rsidRDefault="00B10EA8" w:rsidP="00B10EA8">
      <w:pPr>
        <w:pStyle w:val="Textocomentario"/>
      </w:pPr>
      <w:r>
        <w:rPr>
          <w:rStyle w:val="Refdecomentario"/>
        </w:rPr>
        <w:annotationRef/>
      </w:r>
      <w:r>
        <w:t>El Número del Oficio de la Unidad de Seguimiento, por medio del cual, se notificó el Informe de Auditoría</w:t>
      </w:r>
    </w:p>
  </w:comment>
  <w:comment w:id="18" w:author="MELISSA FERNANDA DUARTE MANZANO" w:date="2024-09-18T14:25:00Z" w:initials="MFDM">
    <w:p w14:paraId="26118144" w14:textId="77777777" w:rsidR="00B10EA8" w:rsidRDefault="00B10EA8" w:rsidP="00B10EA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9" w:author="SINAI ALEJANDRA BUSTAMANTE SANCHEZ" w:date="2021-10-01T09:29:00Z" w:initials="SABS">
    <w:p w14:paraId="0898CA06" w14:textId="77777777" w:rsidR="00B10EA8" w:rsidRDefault="00B10EA8" w:rsidP="00B10EA8">
      <w:pPr>
        <w:pStyle w:val="Textocomentario"/>
      </w:pPr>
      <w:r>
        <w:rPr>
          <w:rStyle w:val="Refdecomentario"/>
        </w:rPr>
        <w:annotationRef/>
      </w:r>
      <w:r>
        <w:t>Estatal o Municipal</w:t>
      </w:r>
    </w:p>
  </w:comment>
  <w:comment w:id="20" w:author="MELISSA FERNANDA DUARTE MANZANO" w:date="2024-09-18T14:25:00Z" w:initials="MFDM">
    <w:p w14:paraId="688B041F" w14:textId="77777777" w:rsidR="00B10EA8" w:rsidRDefault="00B10EA8" w:rsidP="00B10EA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MELISSA FERNANDA DUARTE MANZANO" w:date="2024-09-18T11:31:00Z" w:initials="MFDM">
    <w:p w14:paraId="3829FF17" w14:textId="77777777" w:rsidR="00B10EA8" w:rsidRDefault="00B10EA8" w:rsidP="00B10EA8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3E2BE96D" w14:textId="77777777" w:rsidR="00B10EA8" w:rsidRDefault="00B10EA8" w:rsidP="00B10EA8">
      <w:pPr>
        <w:pStyle w:val="Textocomentario"/>
      </w:pPr>
      <w:r>
        <w:t>EJEMPLO: 2 (Dos)</w:t>
      </w:r>
    </w:p>
  </w:comment>
  <w:comment w:id="23" w:author="SINAI ALEJANDRA BUSTAMANTE SANCHEZ" w:date="2021-10-01T12:40:00Z" w:initials="SABS">
    <w:p w14:paraId="35A6CCCC" w14:textId="77777777" w:rsidR="00B10EA8" w:rsidRDefault="00B10EA8" w:rsidP="00B10EA8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5B0B6B8D" w14:textId="77777777" w:rsidR="00B10EA8" w:rsidRDefault="00B10EA8" w:rsidP="00B10EA8">
      <w:pPr>
        <w:pStyle w:val="Textocomentario"/>
      </w:pPr>
    </w:p>
    <w:p w14:paraId="6029D7F6" w14:textId="77777777" w:rsidR="00B10EA8" w:rsidRDefault="00B10EA8" w:rsidP="00B10EA8">
      <w:pPr>
        <w:pStyle w:val="Textocomentario"/>
      </w:pPr>
      <w:r>
        <w:t xml:space="preserve">suscritas por uno solo de sus lados </w:t>
      </w:r>
      <w:proofErr w:type="spellStart"/>
      <w:r>
        <w:t>ó</w:t>
      </w:r>
      <w:proofErr w:type="spellEnd"/>
      <w:r>
        <w:t xml:space="preserve"> suscritas por ambos lados.</w:t>
      </w:r>
    </w:p>
  </w:comment>
  <w:comment w:id="14" w:author="MELISSA FERNANDA DUARTE MANZANO" w:date="2024-09-12T14:24:00Z" w:initials="MFDM">
    <w:p w14:paraId="404EED1B" w14:textId="77777777" w:rsidR="00B10EA8" w:rsidRDefault="00B10EA8" w:rsidP="00B10EA8">
      <w:pPr>
        <w:pStyle w:val="Textocomentario"/>
      </w:pPr>
      <w:r>
        <w:rPr>
          <w:rStyle w:val="Refdecomentario"/>
        </w:rPr>
        <w:annotationRef/>
      </w:r>
      <w:r>
        <w:t xml:space="preserve">PÁRRAFO APLICABLE PARA PRIMERA O ÚNICA ETAPA (PLIEGOS DE OBSERVACIONES Y/O RECOMENDACIONES); EN CASO CONTRARIO, ELIMINAR.  </w:t>
      </w:r>
    </w:p>
  </w:comment>
  <w:comment w:id="25" w:author="MELISSA FERNANDA DUARTE MANZANO" w:date="2024-09-12T14:28:00Z" w:initials="MFDM">
    <w:p w14:paraId="2EEAFE80" w14:textId="77777777" w:rsidR="00B10EA8" w:rsidRDefault="00B10EA8" w:rsidP="00B10EA8">
      <w:pPr>
        <w:pStyle w:val="Textocomentario"/>
      </w:pPr>
      <w:r>
        <w:rPr>
          <w:rStyle w:val="Refdecomentario"/>
        </w:rPr>
        <w:annotationRef/>
      </w:r>
      <w:r>
        <w:t>NÚMERO DE OFICIO POR EL CUAL SE NOTIFICÓ EL INFORME DE SEGUIMIENTO DE LA PRIMERA ETAPA</w:t>
      </w:r>
    </w:p>
  </w:comment>
  <w:comment w:id="26" w:author="MELISSA FERNANDA DUARTE MANZANO" w:date="2024-09-12T14:30:00Z" w:initials="MFDM">
    <w:p w14:paraId="0832383D" w14:textId="77777777" w:rsidR="00B10EA8" w:rsidRDefault="00B10EA8" w:rsidP="00B10EA8">
      <w:pPr>
        <w:pStyle w:val="Textocomentario"/>
      </w:pPr>
      <w:r>
        <w:rPr>
          <w:rStyle w:val="Refdecomentario"/>
        </w:rPr>
        <w:annotationRef/>
      </w:r>
      <w:r>
        <w:t>FECHA DEL OFICIO POR EL CUAL SE NOTIFICÓ EL INFORME DE SEGUIMIENTO DE LA PRIMERA ETAPA</w:t>
      </w:r>
    </w:p>
  </w:comment>
  <w:comment w:id="27" w:author="MELISSA FERNANDA DUARTE MANZANO" w:date="2024-09-18T11:31:00Z" w:initials="MFDM">
    <w:p w14:paraId="004CCB74" w14:textId="77777777" w:rsidR="00B10EA8" w:rsidRDefault="00B10EA8" w:rsidP="00B10EA8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1D25CA0E" w14:textId="77777777" w:rsidR="00B10EA8" w:rsidRDefault="00B10EA8" w:rsidP="00B10EA8">
      <w:pPr>
        <w:pStyle w:val="Textocomentario"/>
      </w:pPr>
      <w:r>
        <w:t>EJEMPLO: 2 (Dos)</w:t>
      </w:r>
    </w:p>
  </w:comment>
  <w:comment w:id="24" w:author="MELISSA FERNANDA DUARTE MANZANO" w:date="2024-09-12T14:24:00Z" w:initials="MFDM">
    <w:p w14:paraId="09A4376F" w14:textId="77777777" w:rsidR="00B10EA8" w:rsidRDefault="00B10EA8" w:rsidP="00B10EA8">
      <w:pPr>
        <w:pStyle w:val="Textocomentario"/>
      </w:pPr>
      <w:r>
        <w:rPr>
          <w:rStyle w:val="Refdecomentario"/>
        </w:rPr>
        <w:annotationRef/>
      </w:r>
      <w:r>
        <w:t>PÁRRAFO APLICABLE PARA SEGUNDA ETAPA; EN CASO CONTRARIO, ELIMINAR</w:t>
      </w:r>
    </w:p>
  </w:comment>
  <w:comment w:id="28" w:author="ALFREDO SERVIN HERNANDEZ" w:date="2022-06-22T13:42:00Z" w:initials="ASH">
    <w:p w14:paraId="7BEF446F" w14:textId="77777777" w:rsidR="00B10EA8" w:rsidRDefault="00B10EA8" w:rsidP="00B10EA8">
      <w:pPr>
        <w:pStyle w:val="Textocomentario"/>
      </w:pPr>
      <w:r>
        <w:rPr>
          <w:rStyle w:val="Refdecomentario"/>
        </w:rPr>
        <w:annotationRef/>
      </w:r>
      <w:r>
        <w:t>Párrafo aplicable cuando se le conceda un plazo adicional, o para segunda etapa; en casos contrarios, eliminar</w:t>
      </w:r>
    </w:p>
  </w:comment>
  <w:comment w:id="31" w:author="SINAI ALEJANDRA BUSTAMANTE SANCHEZ" w:date="2022-06-03T14:06:00Z" w:initials="SABS">
    <w:p w14:paraId="29B6B4EC" w14:textId="267AD3AC" w:rsidR="00550082" w:rsidRDefault="00550082">
      <w:pPr>
        <w:pStyle w:val="Textocomentario"/>
      </w:pPr>
      <w:r>
        <w:rPr>
          <w:rStyle w:val="Refdecomentario"/>
        </w:rPr>
        <w:annotationRef/>
      </w:r>
      <w:r>
        <w:t>Marcar copia únicamente para las entidades Estatales</w:t>
      </w:r>
    </w:p>
  </w:comment>
  <w:comment w:id="32" w:author="ARMANDO NIETO CEDILLO" w:date="2023-01-18T16:58:00Z" w:initials="ANC">
    <w:p w14:paraId="3E06028B" w14:textId="18DD8AA8" w:rsidR="0028112D" w:rsidRDefault="0028112D">
      <w:pPr>
        <w:pStyle w:val="Textocomentario"/>
      </w:pPr>
      <w:r>
        <w:rPr>
          <w:rStyle w:val="Refdecomentario"/>
        </w:rPr>
        <w:annotationRef/>
      </w:r>
      <w:r w:rsidR="002A3BD2">
        <w:rPr>
          <w:noProof/>
        </w:rPr>
        <w:t>incluir unicamente para entidades estatales</w:t>
      </w:r>
    </w:p>
  </w:comment>
  <w:comment w:id="35" w:author="SINAI ALEJANDRA BUSTAMANTE SANCHEZ" w:date="2021-10-01T09:29:00Z" w:initials="SABS">
    <w:p w14:paraId="1637A5E6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FE436DA" w14:textId="77777777" w:rsidR="00550082" w:rsidRDefault="00550082" w:rsidP="00B30DE2">
      <w:pPr>
        <w:pStyle w:val="Textocomentario"/>
      </w:pPr>
      <w:r>
        <w:t>-Titular</w:t>
      </w:r>
    </w:p>
    <w:p w14:paraId="21194248" w14:textId="77777777" w:rsidR="00550082" w:rsidRDefault="00550082" w:rsidP="00B30DE2">
      <w:pPr>
        <w:pStyle w:val="Textocomentario"/>
      </w:pPr>
      <w:r>
        <w:t>-Lic. Martha</w:t>
      </w:r>
    </w:p>
    <w:p w14:paraId="61108C03" w14:textId="77777777" w:rsidR="00550082" w:rsidRDefault="00550082" w:rsidP="00B30DE2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2D83059" w14:textId="77777777" w:rsidR="00550082" w:rsidRDefault="00550082" w:rsidP="00B30DE2">
      <w:pPr>
        <w:pStyle w:val="Textocomentario"/>
      </w:pPr>
      <w:r>
        <w:t xml:space="preserve">- Abogado </w:t>
      </w:r>
    </w:p>
    <w:p w14:paraId="7F0CFC52" w14:textId="2907BA19" w:rsidR="00550082" w:rsidRDefault="00550082" w:rsidP="00B30DE2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528D17" w15:done="0"/>
  <w15:commentEx w15:paraId="2C3E62DD" w15:done="0"/>
  <w15:commentEx w15:paraId="18FEA6A6" w15:done="0"/>
  <w15:commentEx w15:paraId="6BA8FBBF" w15:done="0"/>
  <w15:commentEx w15:paraId="6CFD6230" w15:done="0"/>
  <w15:commentEx w15:paraId="4FACCE30" w15:done="0"/>
  <w15:commentEx w15:paraId="745DBC2B" w15:done="0"/>
  <w15:commentEx w15:paraId="2A8B27FD" w15:done="0"/>
  <w15:commentEx w15:paraId="43E24B19" w15:done="0"/>
  <w15:commentEx w15:paraId="0F80CC85" w15:done="0"/>
  <w15:commentEx w15:paraId="4A3A6696" w15:done="0"/>
  <w15:commentEx w15:paraId="6B599915" w15:done="0"/>
  <w15:commentEx w15:paraId="6752A1E1" w15:done="0"/>
  <w15:commentEx w15:paraId="68191A44" w15:done="0"/>
  <w15:commentEx w15:paraId="26118144" w15:done="0"/>
  <w15:commentEx w15:paraId="0898CA06" w15:done="0"/>
  <w15:commentEx w15:paraId="688B041F" w15:done="0"/>
  <w15:commentEx w15:paraId="3E2BE96D" w15:done="0"/>
  <w15:commentEx w15:paraId="6029D7F6" w15:done="0"/>
  <w15:commentEx w15:paraId="404EED1B" w15:done="0"/>
  <w15:commentEx w15:paraId="2EEAFE80" w15:done="0"/>
  <w15:commentEx w15:paraId="0832383D" w15:done="0"/>
  <w15:commentEx w15:paraId="1D25CA0E" w15:done="0"/>
  <w15:commentEx w15:paraId="09A4376F" w15:done="0"/>
  <w15:commentEx w15:paraId="7BEF446F" w15:done="0"/>
  <w15:commentEx w15:paraId="29B6B4EC" w15:done="0"/>
  <w15:commentEx w15:paraId="3E06028B" w15:done="0"/>
  <w15:commentEx w15:paraId="7F0C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528D17" w16cid:durableId="2A8D79BD"/>
  <w16cid:commentId w16cid:paraId="2C3E62DD" w16cid:durableId="2641D326"/>
  <w16cid:commentId w16cid:paraId="18FEA6A6" w16cid:durableId="2641D325"/>
  <w16cid:commentId w16cid:paraId="6BA8FBBF" w16cid:durableId="250571AB"/>
  <w16cid:commentId w16cid:paraId="6CFD6230" w16cid:durableId="250571AC"/>
  <w16cid:commentId w16cid:paraId="4FACCE30" w16cid:durableId="250571AD"/>
  <w16cid:commentId w16cid:paraId="745DBC2B" w16cid:durableId="2641D327"/>
  <w16cid:commentId w16cid:paraId="2A8B27FD" w16cid:durableId="252171B9"/>
  <w16cid:commentId w16cid:paraId="43E24B19" w16cid:durableId="269FBD11"/>
  <w16cid:commentId w16cid:paraId="0F80CC85" w16cid:durableId="269FBD12"/>
  <w16cid:commentId w16cid:paraId="4A3A6696" w16cid:durableId="250571B0"/>
  <w16cid:commentId w16cid:paraId="6B599915" w16cid:durableId="2A8D79F5"/>
  <w16cid:commentId w16cid:paraId="6752A1E1" w16cid:durableId="2A8D7A19"/>
  <w16cid:commentId w16cid:paraId="68191A44" w16cid:durableId="2A8D7A31"/>
  <w16cid:commentId w16cid:paraId="26118144" w16cid:durableId="2A956166"/>
  <w16cid:commentId w16cid:paraId="0898CA06" w16cid:durableId="252171C3"/>
  <w16cid:commentId w16cid:paraId="688B041F" w16cid:durableId="2A956170"/>
  <w16cid:commentId w16cid:paraId="3E2BE96D" w16cid:durableId="2A9538A2"/>
  <w16cid:commentId w16cid:paraId="404EED1B" w16cid:durableId="2A8D781C"/>
  <w16cid:commentId w16cid:paraId="2EEAFE80" w16cid:durableId="2A8D7901"/>
  <w16cid:commentId w16cid:paraId="0832383D" w16cid:durableId="2A8D798F"/>
  <w16cid:commentId w16cid:paraId="1D25CA0E" w16cid:durableId="2A957551"/>
  <w16cid:commentId w16cid:paraId="09A4376F" w16cid:durableId="2A8D7810"/>
  <w16cid:commentId w16cid:paraId="7BEF446F" w16cid:durableId="265D9AC0"/>
  <w16cid:commentId w16cid:paraId="29B6B4EC" w16cid:durableId="264493DA"/>
  <w16cid:commentId w16cid:paraId="3E06028B" w16cid:durableId="2772A398"/>
  <w16cid:commentId w16cid:paraId="7F0CFC5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A5958" w14:textId="77777777" w:rsidR="003C4713" w:rsidRDefault="003C4713" w:rsidP="00C755C3">
      <w:pPr>
        <w:spacing w:after="0" w:line="240" w:lineRule="auto"/>
      </w:pPr>
      <w:r>
        <w:separator/>
      </w:r>
    </w:p>
  </w:endnote>
  <w:endnote w:type="continuationSeparator" w:id="0">
    <w:p w14:paraId="32B982C0" w14:textId="77777777" w:rsidR="003C4713" w:rsidRDefault="003C4713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6A26" w14:textId="77777777" w:rsidR="00550082" w:rsidRPr="007F3D5B" w:rsidRDefault="00550082" w:rsidP="009A1C25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2C676DE6" w14:textId="6CB1247F" w:rsidR="00AA16FB" w:rsidRPr="007F3D5B" w:rsidRDefault="00AA16FB" w:rsidP="00AA16FB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49" w:name="_Hlk86140406"/>
    <w:bookmarkStart w:id="50" w:name="_Hlk86140499"/>
    <w:r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49"/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A3133B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441807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50"/>
  <w:p w14:paraId="0C8CF1AE" w14:textId="77777777" w:rsidR="00550082" w:rsidRPr="007F3D5B" w:rsidRDefault="00550082" w:rsidP="009A1C2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16204D78" w14:textId="77777777" w:rsidR="00550082" w:rsidRPr="007F3D5B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7F3D5B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7048C357" w14:textId="31D9EAC8" w:rsidR="00550082" w:rsidRPr="007F3D5B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7F3D5B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9F507" wp14:editId="6396F8F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89D614" w14:textId="71D4591C" w:rsidR="00550082" w:rsidRPr="007F3D5B" w:rsidRDefault="00550082" w:rsidP="009A1C2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E96F5B"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4C2A48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E96F5B"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F5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89D614" w14:textId="71D4591C" w:rsidR="00550082" w:rsidRPr="007F3D5B" w:rsidRDefault="00550082" w:rsidP="009A1C2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E96F5B"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4C2A48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E96F5B"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F3D5B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 w:rsidRPr="007F3D5B"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 w:rsidRPr="007F3D5B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 w:rsidRPr="007F3D5B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010C656" w:rsidR="00550082" w:rsidRPr="007F3D5B" w:rsidRDefault="00550082" w:rsidP="009A1C25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7F3D5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7F3D5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95D61" w14:textId="77777777" w:rsidR="003C4713" w:rsidRDefault="003C4713" w:rsidP="00C755C3">
      <w:pPr>
        <w:spacing w:after="0" w:line="240" w:lineRule="auto"/>
      </w:pPr>
      <w:r>
        <w:separator/>
      </w:r>
    </w:p>
  </w:footnote>
  <w:footnote w:type="continuationSeparator" w:id="0">
    <w:p w14:paraId="3F419525" w14:textId="77777777" w:rsidR="003C4713" w:rsidRDefault="003C4713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550082" w:rsidRPr="007F3D5B" w14:paraId="61C47FE5" w14:textId="77777777" w:rsidTr="00E55469">
      <w:tc>
        <w:tcPr>
          <w:tcW w:w="1276" w:type="dxa"/>
        </w:tcPr>
        <w:p w14:paraId="3D50E8B6" w14:textId="3A530F1D" w:rsidR="00550082" w:rsidRPr="007F3D5B" w:rsidRDefault="00B10EA8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1F77ACDF" wp14:editId="4D2F989D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550082" w:rsidRPr="007F3D5B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3EB0D9F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B7685B2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1CF3DDF3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5296766A" w14:textId="77777777" w:rsidR="00550082" w:rsidRPr="007F3D5B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14990C1" w14:textId="3540D180" w:rsidR="00550082" w:rsidRPr="007F3D5B" w:rsidRDefault="00FE1473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7F3D5B">
            <w:rPr>
              <w:rFonts w:ascii="Arial" w:hAnsi="Arial" w:cs="Arial"/>
              <w:sz w:val="14"/>
              <w:szCs w:val="14"/>
            </w:rPr>
            <w:t>"</w:t>
          </w:r>
          <w:r w:rsidR="00E96F5B" w:rsidRPr="007F3D5B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7F3D5B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</w:tcPr>
        <w:p w14:paraId="2E432A8F" w14:textId="6EA4C6F8" w:rsidR="00550082" w:rsidRPr="007F3D5B" w:rsidRDefault="004C2A48" w:rsidP="00C755C3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42720D6F" wp14:editId="2C7A202F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4A386D1" w14:textId="77777777" w:rsidR="000307BB" w:rsidRPr="007F3D5B" w:rsidRDefault="000307BB" w:rsidP="006B3CD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583"/>
    </w:tblGrid>
    <w:tr w:rsidR="007F3D5B" w:rsidRPr="007F3D5B" w14:paraId="4C5D2FA3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32E9BF50" w14:textId="6A7811B2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7F3D5B">
            <w:rPr>
              <w:rFonts w:ascii="Arial" w:hAnsi="Arial" w:cs="Arial"/>
              <w:sz w:val="20"/>
            </w:rPr>
            <w:t>Toluca de Lerdo, Estado de México; mes XX de 202X</w:t>
          </w:r>
          <w:r w:rsidRPr="007F3D5B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B38B36" wp14:editId="3EEC7D4E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7F3D5B" w:rsidRPr="007F3D5B" w14:paraId="72C9E955" w14:textId="77777777" w:rsidTr="00B363B3">
      <w:trPr>
        <w:trHeight w:val="125"/>
      </w:trPr>
      <w:tc>
        <w:tcPr>
          <w:tcW w:w="6379" w:type="dxa"/>
          <w:vAlign w:val="center"/>
        </w:tcPr>
        <w:p w14:paraId="2DF9564F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583" w:type="dxa"/>
          <w:vAlign w:val="center"/>
        </w:tcPr>
        <w:p w14:paraId="5170E339" w14:textId="77777777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7F3D5B">
            <w:rPr>
              <w:rFonts w:ascii="Arial" w:hAnsi="Arial" w:cs="Arial"/>
              <w:sz w:val="20"/>
            </w:rPr>
            <w:t>XXXXXX</w:t>
          </w:r>
        </w:p>
      </w:tc>
    </w:tr>
    <w:tr w:rsidR="007F3D5B" w:rsidRPr="007F3D5B" w14:paraId="2AE74A63" w14:textId="77777777" w:rsidTr="00B363B3">
      <w:trPr>
        <w:trHeight w:val="125"/>
      </w:trPr>
      <w:tc>
        <w:tcPr>
          <w:tcW w:w="6379" w:type="dxa"/>
          <w:vAlign w:val="center"/>
        </w:tcPr>
        <w:p w14:paraId="470943BC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583" w:type="dxa"/>
          <w:vAlign w:val="center"/>
        </w:tcPr>
        <w:p w14:paraId="497865D4" w14:textId="77777777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7F3D5B">
            <w:rPr>
              <w:rFonts w:ascii="Arial" w:hAnsi="Arial" w:cs="Arial"/>
              <w:sz w:val="20"/>
            </w:rPr>
            <w:t>OSFEM/X/XXXX/202X</w:t>
          </w:r>
        </w:p>
      </w:tc>
    </w:tr>
    <w:tr w:rsidR="007F3D5B" w:rsidRPr="007F3D5B" w14:paraId="07D30414" w14:textId="77777777" w:rsidTr="00B363B3">
      <w:trPr>
        <w:trHeight w:val="125"/>
      </w:trPr>
      <w:tc>
        <w:tcPr>
          <w:tcW w:w="6379" w:type="dxa"/>
          <w:vAlign w:val="center"/>
        </w:tcPr>
        <w:p w14:paraId="061D7FAD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583" w:type="dxa"/>
          <w:vAlign w:val="center"/>
        </w:tcPr>
        <w:p w14:paraId="34B7BCCE" w14:textId="77777777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7F3D5B"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7F3D5B" w:rsidRPr="007F3D5B" w14:paraId="3527F95C" w14:textId="77777777" w:rsidTr="00B363B3">
      <w:trPr>
        <w:trHeight w:val="313"/>
      </w:trPr>
      <w:tc>
        <w:tcPr>
          <w:tcW w:w="6379" w:type="dxa"/>
          <w:vAlign w:val="center"/>
        </w:tcPr>
        <w:p w14:paraId="4550338E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583" w:type="dxa"/>
          <w:vAlign w:val="center"/>
        </w:tcPr>
        <w:p w14:paraId="30D6A295" w14:textId="77777777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7F3D5B">
            <w:rPr>
              <w:rFonts w:ascii="Arial" w:hAnsi="Arial" w:cs="Arial"/>
              <w:sz w:val="20"/>
            </w:rPr>
            <w:t>OSFEM/US/XXX/202X</w:t>
          </w:r>
        </w:p>
      </w:tc>
    </w:tr>
    <w:tr w:rsidR="000307BB" w:rsidRPr="007F3D5B" w14:paraId="54760BE7" w14:textId="77777777" w:rsidTr="00B363B3">
      <w:trPr>
        <w:trHeight w:val="572"/>
      </w:trPr>
      <w:tc>
        <w:tcPr>
          <w:tcW w:w="6379" w:type="dxa"/>
        </w:tcPr>
        <w:p w14:paraId="5995FFFC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583" w:type="dxa"/>
        </w:tcPr>
        <w:p w14:paraId="6A8A3DE9" w14:textId="18AB1DBD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7F3D5B">
            <w:rPr>
              <w:rFonts w:ascii="Arial" w:eastAsia="Arial" w:hAnsi="Arial" w:cs="Arial"/>
              <w:sz w:val="20"/>
              <w:szCs w:val="20"/>
            </w:rPr>
            <w:t>Se notifica el Informe de Seguimiento</w:t>
          </w:r>
          <w:r w:rsidRPr="007F3D5B">
            <w:rPr>
              <w:rFonts w:ascii="Arial" w:hAnsi="Arial" w:cs="Arial"/>
              <w:sz w:val="20"/>
              <w:szCs w:val="20"/>
            </w:rPr>
            <w:t>.</w:t>
          </w:r>
        </w:p>
      </w:tc>
    </w:tr>
  </w:tbl>
  <w:p w14:paraId="52115D5D" w14:textId="65314F44" w:rsidR="00550082" w:rsidRPr="007F3D5B" w:rsidRDefault="00550082" w:rsidP="00B10EA8">
    <w:pPr>
      <w:spacing w:after="0" w:line="240" w:lineRule="aut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ALFREDO SERVIN HERNANDEZ">
    <w15:presenceInfo w15:providerId="Windows Live" w15:userId="aaf1078ea255650e"/>
  </w15:person>
  <w15:person w15:author="ARMANDO NIETO CEDILLO">
    <w15:presenceInfo w15:providerId="AD" w15:userId="S-1-5-21-2181215472-2503910162-2911420252-230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7159B"/>
    <w:rsid w:val="0017400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5E29"/>
    <w:rsid w:val="0035491D"/>
    <w:rsid w:val="0036274F"/>
    <w:rsid w:val="003B6B97"/>
    <w:rsid w:val="003C3F56"/>
    <w:rsid w:val="003C4713"/>
    <w:rsid w:val="003D1EC2"/>
    <w:rsid w:val="003E0617"/>
    <w:rsid w:val="00417E7D"/>
    <w:rsid w:val="00420864"/>
    <w:rsid w:val="00441807"/>
    <w:rsid w:val="004572F8"/>
    <w:rsid w:val="00460B36"/>
    <w:rsid w:val="00461339"/>
    <w:rsid w:val="004635D2"/>
    <w:rsid w:val="00490EBD"/>
    <w:rsid w:val="004C2A48"/>
    <w:rsid w:val="004E2F3C"/>
    <w:rsid w:val="004E6931"/>
    <w:rsid w:val="00501369"/>
    <w:rsid w:val="005124EA"/>
    <w:rsid w:val="0053087E"/>
    <w:rsid w:val="00532077"/>
    <w:rsid w:val="0054695B"/>
    <w:rsid w:val="00550082"/>
    <w:rsid w:val="00557DB2"/>
    <w:rsid w:val="0056443C"/>
    <w:rsid w:val="0058007C"/>
    <w:rsid w:val="005C365D"/>
    <w:rsid w:val="00602F0D"/>
    <w:rsid w:val="0062356D"/>
    <w:rsid w:val="00661A9E"/>
    <w:rsid w:val="00663190"/>
    <w:rsid w:val="006670DE"/>
    <w:rsid w:val="00672930"/>
    <w:rsid w:val="00690582"/>
    <w:rsid w:val="006A4A95"/>
    <w:rsid w:val="006B3CDE"/>
    <w:rsid w:val="006D39C4"/>
    <w:rsid w:val="006E5DCD"/>
    <w:rsid w:val="00707F8D"/>
    <w:rsid w:val="00733778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211D1"/>
    <w:rsid w:val="0084075A"/>
    <w:rsid w:val="00845B19"/>
    <w:rsid w:val="00852C8F"/>
    <w:rsid w:val="00884729"/>
    <w:rsid w:val="00884B9A"/>
    <w:rsid w:val="008912BD"/>
    <w:rsid w:val="0089762E"/>
    <w:rsid w:val="008C5140"/>
    <w:rsid w:val="008C7982"/>
    <w:rsid w:val="008E0E07"/>
    <w:rsid w:val="008F56A6"/>
    <w:rsid w:val="00901FF9"/>
    <w:rsid w:val="009353B3"/>
    <w:rsid w:val="009413D3"/>
    <w:rsid w:val="00941709"/>
    <w:rsid w:val="009558FE"/>
    <w:rsid w:val="00966EEA"/>
    <w:rsid w:val="0098776B"/>
    <w:rsid w:val="009900CE"/>
    <w:rsid w:val="009A1C25"/>
    <w:rsid w:val="009A5B19"/>
    <w:rsid w:val="009B3DA0"/>
    <w:rsid w:val="00A25E31"/>
    <w:rsid w:val="00A2764E"/>
    <w:rsid w:val="00A3133B"/>
    <w:rsid w:val="00A370BD"/>
    <w:rsid w:val="00A547F9"/>
    <w:rsid w:val="00A92B21"/>
    <w:rsid w:val="00AA16FB"/>
    <w:rsid w:val="00AC3DF5"/>
    <w:rsid w:val="00AD646D"/>
    <w:rsid w:val="00B10EA8"/>
    <w:rsid w:val="00B12253"/>
    <w:rsid w:val="00B30DE2"/>
    <w:rsid w:val="00B363B3"/>
    <w:rsid w:val="00B42E82"/>
    <w:rsid w:val="00B85792"/>
    <w:rsid w:val="00B96549"/>
    <w:rsid w:val="00BA19E2"/>
    <w:rsid w:val="00BA429F"/>
    <w:rsid w:val="00BA6B90"/>
    <w:rsid w:val="00BB212E"/>
    <w:rsid w:val="00C028E1"/>
    <w:rsid w:val="00C27730"/>
    <w:rsid w:val="00C755C3"/>
    <w:rsid w:val="00CC71F4"/>
    <w:rsid w:val="00CE22DE"/>
    <w:rsid w:val="00CF3C44"/>
    <w:rsid w:val="00CF716C"/>
    <w:rsid w:val="00D052AA"/>
    <w:rsid w:val="00D21411"/>
    <w:rsid w:val="00D36118"/>
    <w:rsid w:val="00D5584B"/>
    <w:rsid w:val="00D70B48"/>
    <w:rsid w:val="00D70D8C"/>
    <w:rsid w:val="00D87A6C"/>
    <w:rsid w:val="00D90007"/>
    <w:rsid w:val="00DA0FFA"/>
    <w:rsid w:val="00DA3A44"/>
    <w:rsid w:val="00DC31D9"/>
    <w:rsid w:val="00E246EB"/>
    <w:rsid w:val="00E3088D"/>
    <w:rsid w:val="00E55469"/>
    <w:rsid w:val="00E6056D"/>
    <w:rsid w:val="00E64F48"/>
    <w:rsid w:val="00E71424"/>
    <w:rsid w:val="00E84917"/>
    <w:rsid w:val="00E84AA9"/>
    <w:rsid w:val="00E86E5B"/>
    <w:rsid w:val="00E96F5B"/>
    <w:rsid w:val="00EA5BDD"/>
    <w:rsid w:val="00EA6E81"/>
    <w:rsid w:val="00EC47DF"/>
    <w:rsid w:val="00ED4E42"/>
    <w:rsid w:val="00EE2D80"/>
    <w:rsid w:val="00EF0B7F"/>
    <w:rsid w:val="00F25657"/>
    <w:rsid w:val="00F37269"/>
    <w:rsid w:val="00F42F91"/>
    <w:rsid w:val="00F55D74"/>
    <w:rsid w:val="00FA3FD2"/>
    <w:rsid w:val="00FA55F6"/>
    <w:rsid w:val="00FA5637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40</cp:revision>
  <cp:lastPrinted>2022-06-02T16:39:00Z</cp:lastPrinted>
  <dcterms:created xsi:type="dcterms:W3CDTF">2022-06-13T14:55:00Z</dcterms:created>
  <dcterms:modified xsi:type="dcterms:W3CDTF">2024-09-18T21:51:00Z</dcterms:modified>
</cp:coreProperties>
</file>