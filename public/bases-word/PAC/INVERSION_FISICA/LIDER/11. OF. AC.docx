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FD23" w14:textId="77777777" w:rsidR="00035D56" w:rsidRPr="007F3D5B" w:rsidRDefault="00035D56" w:rsidP="00035D56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bookmarkStart w:id="1" w:name="_Hlk177557047"/>
      <w:bookmarkStart w:id="2" w:name="_GoBack"/>
      <w:commentRangeStart w:id="3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3"/>
      <w:r>
        <w:rPr>
          <w:rStyle w:val="Refdecomentario"/>
        </w:rPr>
        <w:commentReference w:id="3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0D5E2B0" w14:textId="77777777" w:rsidR="00035D56" w:rsidRPr="007F3D5B" w:rsidRDefault="00035D56" w:rsidP="00035D56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4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4"/>
      <w:r w:rsidRPr="007F3D5B">
        <w:rPr>
          <w:rStyle w:val="Refdecomentario"/>
        </w:rPr>
        <w:commentReference w:id="4"/>
      </w:r>
    </w:p>
    <w:p w14:paraId="78662B89" w14:textId="77777777" w:rsidR="00035D56" w:rsidRPr="007F3D5B" w:rsidRDefault="00035D56" w:rsidP="00035D56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02A1306B" w14:textId="77777777" w:rsidR="00035D56" w:rsidRPr="007F3D5B" w:rsidRDefault="00035D56" w:rsidP="00035D56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5"/>
      <w:r w:rsidRPr="007F3D5B">
        <w:rPr>
          <w:rStyle w:val="Refdecomentario"/>
        </w:rPr>
        <w:commentReference w:id="5"/>
      </w:r>
    </w:p>
    <w:p w14:paraId="7CCB1FE8" w14:textId="77777777" w:rsidR="00035D56" w:rsidRPr="007F3D5B" w:rsidRDefault="00035D56" w:rsidP="00035D56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47B50FEE" w14:textId="77777777" w:rsidR="001975C0" w:rsidRDefault="001975C0" w:rsidP="001975C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5B5AE1D2" w14:textId="03E9B0B6" w:rsidR="001975C0" w:rsidRPr="003E7129" w:rsidRDefault="00FC626A" w:rsidP="001975C0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="001975C0"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1975C0">
        <w:rPr>
          <w:rFonts w:ascii="Arial" w:hAnsi="Arial" w:cs="Arial"/>
          <w:b/>
          <w:sz w:val="20"/>
          <w:szCs w:val="20"/>
        </w:rPr>
        <w:t>del Acuerdo de Conclusión</w:t>
      </w:r>
      <w:r w:rsidR="00035D56" w:rsidRPr="00035D56">
        <w:rPr>
          <w:rFonts w:ascii="Arial" w:hAnsi="Arial" w:cs="Arial"/>
          <w:sz w:val="20"/>
          <w:szCs w:val="20"/>
        </w:rPr>
        <w:t xml:space="preserve"> </w:t>
      </w:r>
      <w:r w:rsidR="00035D56" w:rsidRPr="00035D56">
        <w:rPr>
          <w:rFonts w:ascii="Arial" w:hAnsi="Arial" w:cs="Arial"/>
          <w:b/>
          <w:sz w:val="20"/>
          <w:szCs w:val="20"/>
        </w:rPr>
        <w:t>de la</w:t>
      </w:r>
      <w:r w:rsidR="00035D56" w:rsidRPr="009463F3">
        <w:rPr>
          <w:rFonts w:ascii="Arial" w:hAnsi="Arial" w:cs="Arial"/>
          <w:sz w:val="20"/>
          <w:szCs w:val="20"/>
        </w:rPr>
        <w:t xml:space="preserve"> </w:t>
      </w:r>
      <w:r w:rsidR="00035D56"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commentRangeStart w:id="6"/>
      <w:r w:rsidR="00035D56">
        <w:rPr>
          <w:rFonts w:ascii="Arial" w:eastAsia="Arial" w:hAnsi="Arial" w:cs="Arial"/>
          <w:b/>
          <w:sz w:val="20"/>
          <w:szCs w:val="20"/>
        </w:rPr>
        <w:t xml:space="preserve">y del Proceso de Atención a las Recomendaciones </w:t>
      </w:r>
      <w:commentRangeEnd w:id="6"/>
      <w:r w:rsidR="00035D5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035D56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035D56" w:rsidRPr="001C7F01">
        <w:rPr>
          <w:rFonts w:ascii="Arial" w:eastAsia="Arial" w:hAnsi="Arial" w:cs="Arial"/>
          <w:b/>
          <w:sz w:val="20"/>
          <w:szCs w:val="20"/>
        </w:rPr>
        <w:t>Auditorí</w:t>
      </w:r>
      <w:r w:rsidR="00035D56">
        <w:rPr>
          <w:rFonts w:ascii="Arial" w:eastAsia="Arial" w:hAnsi="Arial" w:cs="Arial"/>
          <w:b/>
          <w:sz w:val="20"/>
          <w:szCs w:val="20"/>
        </w:rPr>
        <w:t>a de Cumplimiento Financiero,</w:t>
      </w:r>
      <w:r w:rsidR="00035D56"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Content>
          <w:commentRangeStart w:id="7"/>
        </w:sdtContent>
      </w:sdt>
      <w:r w:rsidR="00035D56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7"/>
      <w:r w:rsidR="00035D56" w:rsidRPr="001C7F01">
        <w:rPr>
          <w:b/>
        </w:rPr>
        <w:commentReference w:id="7"/>
      </w:r>
      <w:r w:rsidR="00035D56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8"/>
        </w:sdtContent>
      </w:sdt>
      <w:r w:rsidR="00035D56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8"/>
      <w:r w:rsidR="00035D56" w:rsidRPr="001C7F01">
        <w:rPr>
          <w:b/>
        </w:rPr>
        <w:commentReference w:id="8"/>
      </w:r>
      <w:r w:rsidR="001975C0"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9"/>
      <w:r w:rsidR="001975C0">
        <w:rPr>
          <w:rFonts w:ascii="Arial" w:hAnsi="Arial" w:cs="Arial"/>
          <w:b/>
          <w:sz w:val="20"/>
          <w:szCs w:val="20"/>
        </w:rPr>
        <w:t>XXXX</w:t>
      </w:r>
      <w:commentRangeEnd w:id="9"/>
      <w:r w:rsidR="00035D5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1975C0" w:rsidRPr="000B5170">
        <w:rPr>
          <w:rFonts w:ascii="Arial" w:hAnsi="Arial" w:cs="Arial"/>
          <w:sz w:val="20"/>
          <w:szCs w:val="20"/>
        </w:rPr>
        <w:t>, dentro del expediente al rubro indicado</w:t>
      </w:r>
      <w:r w:rsidR="001975C0">
        <w:rPr>
          <w:rFonts w:ascii="Arial" w:hAnsi="Arial" w:cs="Arial"/>
          <w:sz w:val="20"/>
          <w:szCs w:val="20"/>
        </w:rPr>
        <w:t>.</w:t>
      </w:r>
    </w:p>
    <w:bookmarkEnd w:id="1"/>
    <w:bookmarkEnd w:id="2"/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F7AEE78" w14:textId="0500F42E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7F5A5608" w14:textId="77748B6C" w:rsidR="00602F0D" w:rsidRPr="00E75A56" w:rsidRDefault="007B522D" w:rsidP="00B03BEA">
      <w:pPr>
        <w:spacing w:after="0" w:line="276" w:lineRule="auto"/>
        <w:ind w:firstLine="708"/>
        <w:rPr>
          <w:ins w:id="10" w:author="MELISSA FERNANDA DUARTE MANZANO" w:date="2023-01-24T16:50:00Z"/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11"/>
      <w:r w:rsidR="00B30DE2" w:rsidRPr="00E75A56">
        <w:rPr>
          <w:rFonts w:ascii="Arial" w:eastAsia="Arial" w:hAnsi="Arial" w:cs="Arial"/>
          <w:sz w:val="12"/>
          <w:szCs w:val="14"/>
        </w:rPr>
        <w:t>/XXX/XXXX/XXX/XXXX*</w:t>
      </w:r>
      <w:commentRangeEnd w:id="11"/>
      <w:r w:rsidR="00B30DE2" w:rsidRPr="00E75A56">
        <w:rPr>
          <w:rStyle w:val="Refdecomentario"/>
        </w:rPr>
        <w:commentReference w:id="11"/>
      </w:r>
    </w:p>
    <w:bookmarkEnd w:id="0"/>
    <w:p w14:paraId="774FBC7A" w14:textId="77777777" w:rsidR="00602F0D" w:rsidRPr="00E75A56" w:rsidRDefault="00602F0D" w:rsidP="00B03BEA">
      <w:pPr>
        <w:spacing w:line="276" w:lineRule="auto"/>
        <w:rPr>
          <w:ins w:id="12" w:author="MELISSA FERNANDA DUARTE MANZANO" w:date="2023-01-24T16:50:00Z"/>
          <w:rFonts w:ascii="HelveticaNeue LT 45 Light" w:hAnsi="HelveticaNeue LT 45 Light"/>
        </w:rPr>
      </w:pPr>
    </w:p>
    <w:p w14:paraId="69F0A649" w14:textId="77777777" w:rsidR="00602F0D" w:rsidRPr="00E75A56" w:rsidRDefault="00602F0D" w:rsidP="00B03BEA">
      <w:pPr>
        <w:spacing w:line="276" w:lineRule="auto"/>
        <w:rPr>
          <w:ins w:id="13" w:author="MELISSA FERNANDA DUARTE MANZANO" w:date="2023-01-24T16:50:00Z"/>
          <w:rFonts w:ascii="HelveticaNeue LT 45 Light" w:hAnsi="HelveticaNeue LT 45 Light"/>
        </w:rPr>
      </w:pPr>
    </w:p>
    <w:p w14:paraId="4D15AFEF" w14:textId="50283475" w:rsidR="00602F0D" w:rsidRPr="00E75A56" w:rsidRDefault="00602F0D" w:rsidP="00B03BEA">
      <w:pPr>
        <w:spacing w:line="276" w:lineRule="auto"/>
        <w:rPr>
          <w:ins w:id="14" w:author="MELISSA FERNANDA DUARTE MANZANO" w:date="2023-01-24T16:50:00Z"/>
          <w:rFonts w:ascii="HelveticaNeue LT 45 Light" w:hAnsi="HelveticaNeue LT 45 Light"/>
        </w:rPr>
      </w:pPr>
    </w:p>
    <w:p w14:paraId="31714299" w14:textId="6114B61B" w:rsidR="00B30DE2" w:rsidRPr="00E75A56" w:rsidRDefault="00602F0D" w:rsidP="00B03BEA">
      <w:pPr>
        <w:tabs>
          <w:tab w:val="left" w:pos="2627"/>
        </w:tabs>
        <w:spacing w:line="276" w:lineRule="auto"/>
        <w:rPr>
          <w:rFonts w:ascii="HelveticaNeue LT 45 Light" w:hAnsi="HelveticaNeue LT 45 Light"/>
        </w:rPr>
      </w:pPr>
      <w:ins w:id="15" w:author="MELISSA FERNANDA DUARTE MANZANO" w:date="2023-01-24T16:50:00Z">
        <w:r w:rsidRPr="00E75A56">
          <w:rPr>
            <w:rFonts w:ascii="HelveticaNeue LT 45 Light" w:hAnsi="HelveticaNeue LT 45 Light"/>
          </w:rPr>
          <w:tab/>
        </w:r>
      </w:ins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ELISSA FERNANDA DUARTE MANZANO [2]" w:date="2024-09-12T14:31:00Z" w:initials="MFDM">
    <w:p w14:paraId="1793F97A" w14:textId="77777777" w:rsidR="00035D56" w:rsidRDefault="00035D56" w:rsidP="00035D5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4" w:author="SINAI ALEJANDRA BUSTAMANTE SANCHEZ" w:date="2022-06-01T11:45:00Z" w:initials="SABS">
    <w:p w14:paraId="22D680FC" w14:textId="77777777" w:rsidR="00035D56" w:rsidRDefault="00035D56" w:rsidP="00035D56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5" w:author="SINAI ALEJANDRA BUSTAMANTE SANCHEZ" w:date="2022-06-01T11:44:00Z" w:initials="SABS">
    <w:p w14:paraId="1A1EF7D9" w14:textId="77777777" w:rsidR="00035D56" w:rsidRDefault="00035D56" w:rsidP="00035D56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6" w:author="MELISSA FERNANDA DUARTE MANZANO [2]" w:date="2024-09-18T13:01:00Z" w:initials="MFDM">
    <w:p w14:paraId="70BD037D" w14:textId="7D09EC30" w:rsidR="00035D56" w:rsidRDefault="00035D56">
      <w:pPr>
        <w:pStyle w:val="Textocomentario"/>
      </w:pPr>
      <w:r>
        <w:rPr>
          <w:rStyle w:val="Refdecomentario"/>
        </w:rPr>
        <w:annotationRef/>
      </w:r>
      <w:r>
        <w:t>SI ES QUE HAY RECOMENDACIONES; SI NO ES EL CASO, ELIMINAR</w:t>
      </w:r>
    </w:p>
  </w:comment>
  <w:comment w:id="7" w:author="MELISSA FERNANDA DUARTE MANZANO" w:date="2021-09-08T13:46:00Z" w:initials="">
    <w:p w14:paraId="051F09C4" w14:textId="77777777" w:rsidR="00035D56" w:rsidRDefault="00035D56" w:rsidP="00035D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8" w:author="MELISSA FERNANDA DUARTE MANZANO" w:date="2021-09-08T13:46:00Z" w:initials="">
    <w:p w14:paraId="12C65C2D" w14:textId="77777777" w:rsidR="00035D56" w:rsidRDefault="00035D56" w:rsidP="00035D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9" w:author="MELISSA FERNANDA DUARTE MANZANO [2]" w:date="2024-09-18T13:02:00Z" w:initials="MFDM">
    <w:p w14:paraId="372CDFA9" w14:textId="44EF974E" w:rsidR="00035D56" w:rsidRDefault="00035D56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11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93F97A" w15:done="0"/>
  <w15:commentEx w15:paraId="22D680FC" w15:done="0"/>
  <w15:commentEx w15:paraId="1A1EF7D9" w15:done="0"/>
  <w15:commentEx w15:paraId="70BD037D" w15:done="0"/>
  <w15:commentEx w15:paraId="051F09C4" w15:done="0"/>
  <w15:commentEx w15:paraId="12C65C2D" w15:done="0"/>
  <w15:commentEx w15:paraId="372CDFA9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93F97A" w16cid:durableId="2A8D79BD"/>
  <w16cid:commentId w16cid:paraId="22D680FC" w16cid:durableId="2641D326"/>
  <w16cid:commentId w16cid:paraId="1A1EF7D9" w16cid:durableId="2641D325"/>
  <w16cid:commentId w16cid:paraId="70BD037D" w16cid:durableId="2A954DC4"/>
  <w16cid:commentId w16cid:paraId="051F09C4" w16cid:durableId="25464AC4"/>
  <w16cid:commentId w16cid:paraId="12C65C2D" w16cid:durableId="25464AC3"/>
  <w16cid:commentId w16cid:paraId="372CDFA9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1921F" w14:textId="77777777" w:rsidR="00016DF3" w:rsidRDefault="00016DF3" w:rsidP="00C755C3">
      <w:pPr>
        <w:spacing w:after="0" w:line="240" w:lineRule="auto"/>
      </w:pPr>
      <w:r>
        <w:separator/>
      </w:r>
    </w:p>
  </w:endnote>
  <w:endnote w:type="continuationSeparator" w:id="0">
    <w:p w14:paraId="21C9231B" w14:textId="77777777" w:rsidR="00016DF3" w:rsidRDefault="00016DF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6" w:name="_Hlk86140406"/>
    <w:bookmarkStart w:id="17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6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7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21BD08E4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035D5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21BD08E4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035D5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BED59" w14:textId="77777777" w:rsidR="00016DF3" w:rsidRDefault="00016DF3" w:rsidP="00C755C3">
      <w:pPr>
        <w:spacing w:after="0" w:line="240" w:lineRule="auto"/>
      </w:pPr>
      <w:r>
        <w:separator/>
      </w:r>
    </w:p>
  </w:footnote>
  <w:footnote w:type="continuationSeparator" w:id="0">
    <w:p w14:paraId="2E8B68F8" w14:textId="77777777" w:rsidR="00016DF3" w:rsidRDefault="00016DF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0013C4D8" w:rsidR="00550082" w:rsidRPr="0028112D" w:rsidRDefault="00035D56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17333E4" wp14:editId="0B9A65C2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6A017466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A360F2" w:rsidRPr="00FC626A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 XX de 202X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XXXXXX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OSFEM/X/XXXX/202X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28112D">
            <w:rPr>
              <w:rFonts w:ascii="Arial" w:hAnsi="Arial" w:cs="Arial"/>
              <w:sz w:val="20"/>
            </w:rPr>
            <w:t>OSFEM/US/XXX/202X</w:t>
          </w:r>
        </w:p>
      </w:tc>
    </w:tr>
    <w:tr w:rsidR="00035D56" w:rsidRPr="0028112D" w14:paraId="411C6EC7" w14:textId="77777777" w:rsidTr="00035D56">
      <w:trPr>
        <w:trHeight w:val="313"/>
      </w:trPr>
      <w:tc>
        <w:tcPr>
          <w:tcW w:w="6804" w:type="dxa"/>
        </w:tcPr>
        <w:p w14:paraId="074D6379" w14:textId="512C43F9" w:rsidR="00035D56" w:rsidRPr="0028112D" w:rsidRDefault="00035D56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3EEDBA9A" w14:textId="37733A10" w:rsidR="00035D56" w:rsidRPr="0028112D" w:rsidRDefault="00035D56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35D56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90EBD"/>
    <w:rsid w:val="004D780B"/>
    <w:rsid w:val="004E2F3C"/>
    <w:rsid w:val="004E6931"/>
    <w:rsid w:val="00501369"/>
    <w:rsid w:val="005124EA"/>
    <w:rsid w:val="00521CBA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5E31"/>
    <w:rsid w:val="00A2764E"/>
    <w:rsid w:val="00A3133B"/>
    <w:rsid w:val="00A360F2"/>
    <w:rsid w:val="00A370BD"/>
    <w:rsid w:val="00A547F9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7730"/>
    <w:rsid w:val="00C41FA5"/>
    <w:rsid w:val="00C755C3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13</cp:revision>
  <cp:lastPrinted>2023-10-18T15:45:00Z</cp:lastPrinted>
  <dcterms:created xsi:type="dcterms:W3CDTF">2023-10-12T23:08:00Z</dcterms:created>
  <dcterms:modified xsi:type="dcterms:W3CDTF">2024-09-18T19:04:00Z</dcterms:modified>
</cp:coreProperties>
</file>