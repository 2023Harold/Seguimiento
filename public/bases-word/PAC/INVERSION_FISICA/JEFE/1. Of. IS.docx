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0C00B5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2987CF3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149874E1" w:rsidR="007F6C83" w:rsidRPr="007F3D5B" w:rsidRDefault="000A3059" w:rsidP="007C683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</w:t>
      </w:r>
      <w:bookmarkStart w:id="4" w:name="_GoBack"/>
      <w:bookmarkEnd w:id="4"/>
      <w:r w:rsidRPr="007F3D5B">
        <w:rPr>
          <w:rFonts w:ascii="Arial" w:eastAsia="Arial" w:hAnsi="Arial" w:cs="Arial"/>
          <w:sz w:val="20"/>
          <w:szCs w:val="20"/>
        </w:rPr>
        <w:t xml:space="preserve">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 xml:space="preserve">fracción </w:t>
      </w:r>
      <w:commentRangeEnd w:id="5"/>
      <w:r w:rsidRPr="007F3D5B">
        <w:rPr>
          <w:rFonts w:ascii="Arial" w:eastAsia="Arial" w:hAnsi="Arial" w:cs="Arial"/>
          <w:sz w:val="20"/>
          <w:szCs w:val="20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6"/>
      <w:r w:rsidRPr="007F3D5B">
        <w:rPr>
          <w:rFonts w:eastAsia="Arial"/>
        </w:rPr>
        <w:commentReference w:id="6"/>
      </w:r>
      <w:bookmarkStart w:id="7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9"/>
      <w:r w:rsidR="00E84AA9" w:rsidRPr="007F3D5B">
        <w:rPr>
          <w:rFonts w:ascii="Arial" w:eastAsia="Arial" w:hAnsi="Arial" w:cs="Arial"/>
          <w:sz w:val="20"/>
          <w:szCs w:val="20"/>
        </w:rPr>
        <w:t xml:space="preserve">XIX </w:t>
      </w:r>
      <w:commentRangeEnd w:id="9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>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11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0767E0"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2"/>
      <w:r w:rsidR="007C6839" w:rsidRPr="007F3D5B">
        <w:rPr>
          <w:rFonts w:ascii="Arial" w:eastAsia="Arial" w:hAnsi="Arial" w:cs="Arial"/>
          <w:sz w:val="20"/>
          <w:szCs w:val="20"/>
        </w:rPr>
        <w:t>XLIII Bis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2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3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3"/>
      <w:r w:rsidRPr="007F3D5B">
        <w:rPr>
          <w:rFonts w:eastAsia="Arial"/>
        </w:rPr>
        <w:commentReference w:id="13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XII, XIV, XVI, XVIII y XIX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67D4869F" w:rsidR="00B30DE2" w:rsidRDefault="007F6C83" w:rsidP="00C028E1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commentRangeStart w:id="14"/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</w:t>
      </w:r>
      <w:r w:rsidR="0084075A">
        <w:rPr>
          <w:rFonts w:ascii="Arial" w:hAnsi="Arial" w:cs="Arial"/>
          <w:sz w:val="20"/>
          <w:szCs w:val="20"/>
        </w:rPr>
        <w:t>Inversión Fisca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5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5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6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r w:rsidR="00460B36">
        <w:rPr>
          <w:rFonts w:ascii="Arial" w:hAnsi="Arial" w:cs="Arial"/>
          <w:bCs/>
          <w:sz w:val="20"/>
          <w:szCs w:val="20"/>
        </w:rPr>
        <w:t xml:space="preserve"> </w:t>
      </w:r>
      <w:commentRangeEnd w:id="16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y </w:t>
      </w:r>
      <w:r w:rsidR="007C555E" w:rsidRPr="007F3D5B">
        <w:rPr>
          <w:rFonts w:ascii="Arial" w:eastAsia="Arial" w:hAnsi="Arial" w:cs="Arial"/>
          <w:sz w:val="20"/>
          <w:szCs w:val="20"/>
        </w:rPr>
        <w:t xml:space="preserve">notificado a esa entidad fiscalizada 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mediante oficio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número </w:t>
      </w:r>
      <w:commentRangeStart w:id="17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7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C028E1" w:rsidRPr="007F3D5B">
        <w:rPr>
          <w:rFonts w:ascii="Arial" w:hAnsi="Arial" w:cs="Arial"/>
          <w:bCs/>
          <w:sz w:val="20"/>
          <w:szCs w:val="20"/>
        </w:rPr>
        <w:t xml:space="preserve">por medio del cual, se le dieron 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a </w:t>
      </w:r>
      <w:r w:rsidR="00C028E1" w:rsidRPr="007F3D5B">
        <w:rPr>
          <w:rFonts w:ascii="Arial" w:hAnsi="Arial" w:cs="Arial"/>
          <w:sz w:val="20"/>
          <w:szCs w:val="20"/>
        </w:rPr>
        <w:t xml:space="preserve">conocer las </w:t>
      </w:r>
      <w:r w:rsidR="002E5FA8" w:rsidRPr="007F3D5B">
        <w:rPr>
          <w:rFonts w:ascii="Arial" w:hAnsi="Arial" w:cs="Arial"/>
          <w:sz w:val="20"/>
          <w:szCs w:val="20"/>
        </w:rPr>
        <w:t>observaciones</w:t>
      </w:r>
      <w:r w:rsidR="00C028E1" w:rsidRPr="007F3D5B">
        <w:rPr>
          <w:rFonts w:ascii="Arial" w:hAnsi="Arial" w:cs="Arial"/>
          <w:sz w:val="20"/>
          <w:szCs w:val="20"/>
        </w:rPr>
        <w:t xml:space="preserve"> emitidas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con motivo del acto de fiscalización practicado </w:t>
      </w:r>
      <w:r w:rsidR="00C028E1" w:rsidRPr="007F3D5B">
        <w:rPr>
          <w:rFonts w:ascii="Arial" w:hAnsi="Arial" w:cs="Arial"/>
          <w:sz w:val="20"/>
          <w:szCs w:val="20"/>
        </w:rPr>
        <w:t xml:space="preserve">a esa entidad </w:t>
      </w:r>
      <w:commentRangeStart w:id="18"/>
      <w:r w:rsidR="00460B36">
        <w:rPr>
          <w:rFonts w:ascii="Arial" w:hAnsi="Arial" w:cs="Arial"/>
          <w:sz w:val="20"/>
          <w:szCs w:val="20"/>
        </w:rPr>
        <w:t>XXX</w:t>
      </w:r>
      <w:commentRangeEnd w:id="18"/>
      <w:r w:rsidR="00C028E1" w:rsidRPr="007F3D5B">
        <w:rPr>
          <w:rStyle w:val="Refdecomentario"/>
          <w:sz w:val="20"/>
          <w:szCs w:val="20"/>
        </w:rPr>
        <w:commentReference w:id="18"/>
      </w:r>
      <w:r w:rsidR="00C028E1" w:rsidRPr="007F3D5B">
        <w:rPr>
          <w:rFonts w:ascii="Arial" w:hAnsi="Arial" w:cs="Arial"/>
          <w:sz w:val="20"/>
          <w:szCs w:val="20"/>
        </w:rPr>
        <w:t xml:space="preserve"> por parte del Órgano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Superior de Fiscalización del Estado de México</w:t>
      </w:r>
      <w:r w:rsidR="00BA19E2" w:rsidRPr="007F3D5B">
        <w:rPr>
          <w:rFonts w:ascii="Arial" w:hAnsi="Arial" w:cs="Arial"/>
          <w:bCs/>
          <w:sz w:val="20"/>
          <w:szCs w:val="20"/>
        </w:rPr>
        <w:t>;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las </w:t>
      </w:r>
      <w:r w:rsidR="00C028E1" w:rsidRPr="007F3D5B">
        <w:rPr>
          <w:rFonts w:ascii="Arial" w:hAnsi="Arial" w:cs="Arial"/>
          <w:sz w:val="20"/>
          <w:szCs w:val="20"/>
        </w:rPr>
        <w:t xml:space="preserve">citadas </w:t>
      </w:r>
      <w:r w:rsidRPr="007F3D5B">
        <w:rPr>
          <w:rFonts w:ascii="Arial" w:hAnsi="Arial" w:cs="Arial"/>
          <w:sz w:val="20"/>
          <w:szCs w:val="20"/>
        </w:rPr>
        <w:t xml:space="preserve">observaciones, </w:t>
      </w:r>
      <w:r w:rsidRPr="007F3D5B">
        <w:rPr>
          <w:rFonts w:ascii="Arial" w:hAnsi="Arial" w:cs="Arial"/>
          <w:b/>
          <w:sz w:val="20"/>
          <w:szCs w:val="20"/>
        </w:rPr>
        <w:t>constante de</w:t>
      </w:r>
      <w:r w:rsidR="00C028E1" w:rsidRPr="007F3D5B">
        <w:rPr>
          <w:rFonts w:ascii="Arial" w:hAnsi="Arial" w:cs="Arial"/>
          <w:b/>
          <w:sz w:val="20"/>
          <w:szCs w:val="20"/>
        </w:rPr>
        <w:t xml:space="preserve"> </w:t>
      </w:r>
      <w:r w:rsidR="00B30DE2" w:rsidRPr="007F3D5B">
        <w:rPr>
          <w:rFonts w:ascii="Arial" w:hAnsi="Arial" w:cs="Arial"/>
          <w:b/>
          <w:sz w:val="20"/>
          <w:szCs w:val="20"/>
        </w:rPr>
        <w:t>XXX</w:t>
      </w:r>
      <w:r w:rsidR="00C028E1" w:rsidRPr="007F3D5B">
        <w:rPr>
          <w:rFonts w:ascii="Arial" w:hAnsi="Arial" w:cs="Arial"/>
          <w:b/>
          <w:sz w:val="20"/>
          <w:szCs w:val="20"/>
        </w:rPr>
        <w:t xml:space="preserve"> (XX)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fojas útiles</w:t>
      </w:r>
      <w:r w:rsidR="00B30DE2" w:rsidRPr="007F3D5B">
        <w:rPr>
          <w:rStyle w:val="Refdecomentario"/>
          <w:rFonts w:ascii="Arial" w:hAnsi="Arial" w:cs="Arial"/>
          <w:b/>
          <w:sz w:val="20"/>
          <w:szCs w:val="20"/>
        </w:rPr>
        <w:commentReference w:id="19"/>
      </w:r>
      <w:r w:rsidRPr="0089762E">
        <w:rPr>
          <w:rFonts w:ascii="Arial" w:hAnsi="Arial" w:cs="Arial"/>
          <w:sz w:val="20"/>
          <w:szCs w:val="20"/>
        </w:rPr>
        <w:t>.</w:t>
      </w:r>
      <w:commentRangeEnd w:id="14"/>
      <w:r w:rsidR="00D87A6C" w:rsidRPr="0089762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</w:p>
    <w:p w14:paraId="7D1BB606" w14:textId="46A613BF" w:rsidR="00D87A6C" w:rsidRPr="007F3D5B" w:rsidRDefault="00D87A6C" w:rsidP="00C028E1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20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21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22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2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D87A6C">
        <w:rPr>
          <w:rFonts w:ascii="Arial" w:hAnsi="Arial" w:cs="Arial"/>
          <w:sz w:val="20"/>
          <w:szCs w:val="20"/>
        </w:rPr>
        <w:t xml:space="preserve">a esa entidad fiscalizada; </w:t>
      </w:r>
      <w:r w:rsidRPr="0089762E">
        <w:rPr>
          <w:rFonts w:ascii="Arial" w:hAnsi="Arial" w:cs="Arial"/>
          <w:b/>
          <w:sz w:val="20"/>
          <w:szCs w:val="20"/>
        </w:rPr>
        <w:t>remito 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las observaciones pendientes de aclararse, solventarse, o en su caso, de atenderse, </w:t>
      </w:r>
      <w:r w:rsidRPr="0089762E">
        <w:rPr>
          <w:rFonts w:ascii="Arial" w:hAnsi="Arial" w:cs="Arial"/>
          <w:b/>
          <w:sz w:val="20"/>
          <w:szCs w:val="20"/>
        </w:rPr>
        <w:t>constante de XXX (XX) fojas útiles</w:t>
      </w:r>
      <w:r w:rsidRPr="00D87A6C">
        <w:rPr>
          <w:rFonts w:ascii="Arial" w:hAnsi="Arial" w:cs="Arial"/>
          <w:sz w:val="20"/>
          <w:szCs w:val="20"/>
        </w:rPr>
        <w:t>.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</w:p>
    <w:p w14:paraId="48B81879" w14:textId="76C1F7E7" w:rsidR="00B30DE2" w:rsidRPr="007F3D5B" w:rsidRDefault="00733778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3"/>
      <w:r w:rsidRPr="007F3D5B">
        <w:rPr>
          <w:rFonts w:ascii="Arial" w:eastAsia="Arial" w:hAnsi="Arial" w:cs="Arial"/>
          <w:sz w:val="20"/>
          <w:szCs w:val="20"/>
        </w:rPr>
        <w:t>Cabe señalar que las observaciones mencionadas en el párrafo que antecede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7F3D5B">
        <w:rPr>
          <w:rFonts w:ascii="Arial" w:eastAsia="Arial" w:hAnsi="Arial" w:cs="Arial"/>
          <w:sz w:val="20"/>
          <w:szCs w:val="20"/>
        </w:rPr>
        <w:t>Av</w:t>
      </w:r>
      <w:r w:rsidR="00E96F5B" w:rsidRPr="007F3D5B">
        <w:rPr>
          <w:rFonts w:ascii="Arial" w:eastAsia="Arial" w:hAnsi="Arial" w:cs="Arial"/>
          <w:sz w:val="20"/>
          <w:szCs w:val="20"/>
        </w:rPr>
        <w:t>enida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José María Pino Suárez Sur, </w:t>
      </w:r>
      <w:proofErr w:type="spellStart"/>
      <w:r w:rsidR="00214103" w:rsidRPr="007F3D5B">
        <w:rPr>
          <w:rFonts w:ascii="Arial" w:eastAsia="Arial" w:hAnsi="Arial" w:cs="Arial"/>
          <w:sz w:val="20"/>
          <w:szCs w:val="20"/>
        </w:rPr>
        <w:t>núms</w:t>
      </w:r>
      <w:proofErr w:type="spellEnd"/>
      <w:r w:rsidR="00214103" w:rsidRPr="007F3D5B">
        <w:rPr>
          <w:rFonts w:ascii="Arial" w:eastAsia="Arial" w:hAnsi="Arial" w:cs="Arial"/>
          <w:sz w:val="20"/>
          <w:szCs w:val="20"/>
        </w:rPr>
        <w:t>. 104, 106 y 108, Colonia Cinco de Mayo, Toluca, Estado de México, C.P. 50090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</w:t>
      </w:r>
      <w:bookmarkStart w:id="24" w:name="_Hlk98322008"/>
      <w:r w:rsidR="00B30DE2"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24"/>
      <w:r w:rsidR="00B30DE2" w:rsidRPr="007F3D5B">
        <w:rPr>
          <w:rFonts w:ascii="Arial" w:eastAsia="Arial" w:hAnsi="Arial" w:cs="Arial"/>
          <w:sz w:val="20"/>
          <w:szCs w:val="20"/>
        </w:rPr>
        <w:t xml:space="preserve"> de teléfono (722) 167 8450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(opción </w:t>
      </w:r>
      <w:r w:rsidR="00E96F5B" w:rsidRPr="007F3D5B">
        <w:rPr>
          <w:rFonts w:ascii="Arial" w:eastAsia="Arial" w:hAnsi="Arial" w:cs="Arial"/>
          <w:sz w:val="20"/>
          <w:szCs w:val="20"/>
        </w:rPr>
        <w:t>3</w:t>
      </w:r>
      <w:r w:rsidR="00214103" w:rsidRPr="007F3D5B">
        <w:rPr>
          <w:rFonts w:ascii="Arial" w:eastAsia="Arial" w:hAnsi="Arial" w:cs="Arial"/>
          <w:sz w:val="20"/>
          <w:szCs w:val="20"/>
        </w:rPr>
        <w:t>)</w:t>
      </w:r>
      <w:r w:rsidR="00B30DE2" w:rsidRPr="007F3D5B">
        <w:rPr>
          <w:rFonts w:ascii="Arial" w:eastAsia="Arial" w:hAnsi="Arial" w:cs="Arial"/>
          <w:sz w:val="20"/>
          <w:szCs w:val="20"/>
        </w:rPr>
        <w:t>.</w:t>
      </w:r>
      <w:commentRangeEnd w:id="23"/>
      <w:r w:rsidR="003D1EC2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598FBC43" w14:textId="77777777" w:rsidR="00B30DE2" w:rsidRPr="007F3D5B" w:rsidRDefault="00B30DE2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7F3D5B" w:rsidRDefault="00B30DE2" w:rsidP="00214103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25" w:name="_Hlk125023043"/>
    </w:p>
    <w:bookmarkEnd w:id="25"/>
    <w:p w14:paraId="7C81FCAE" w14:textId="77777777" w:rsidR="00B30DE2" w:rsidRPr="007F3D5B" w:rsidRDefault="00B30DE2" w:rsidP="00B30DE2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21410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7F3D5B" w:rsidRDefault="008E0E07" w:rsidP="008E0E07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733778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4C207B24" w:rsidR="00884729" w:rsidRPr="007F3D5B" w:rsidRDefault="00B30DE2" w:rsidP="00B30DE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r w:rsidR="00E96F5B" w:rsidRPr="007F3D5B">
        <w:rPr>
          <w:rFonts w:ascii="Arial" w:eastAsia="Arial" w:hAnsi="Arial" w:cs="Arial"/>
          <w:b/>
          <w:sz w:val="12"/>
          <w:szCs w:val="14"/>
        </w:rPr>
        <w:t>XXXXXX</w:t>
      </w:r>
      <w:commentRangeStart w:id="26"/>
      <w:commentRangeStart w:id="27"/>
      <w:r w:rsidR="00884729" w:rsidRPr="007F3D5B">
        <w:rPr>
          <w:rFonts w:ascii="Arial" w:eastAsia="Arial" w:hAnsi="Arial" w:cs="Arial"/>
          <w:b/>
          <w:sz w:val="12"/>
          <w:szCs w:val="14"/>
        </w:rPr>
        <w:t xml:space="preserve">. </w:t>
      </w:r>
      <w:r w:rsidR="00884729" w:rsidRPr="007F3D5B">
        <w:rPr>
          <w:rFonts w:ascii="Arial" w:eastAsia="Arial" w:hAnsi="Arial" w:cs="Arial"/>
          <w:sz w:val="12"/>
          <w:szCs w:val="14"/>
        </w:rPr>
        <w:t>Subsecretario de Control y Evaluación de la Secretaría de la Contraloría</w:t>
      </w:r>
      <w:r w:rsidR="00550082" w:rsidRPr="007F3D5B">
        <w:rPr>
          <w:rFonts w:ascii="Arial" w:eastAsia="Arial" w:hAnsi="Arial" w:cs="Arial"/>
          <w:sz w:val="12"/>
          <w:szCs w:val="14"/>
        </w:rPr>
        <w:t xml:space="preserve"> </w:t>
      </w:r>
      <w:bookmarkStart w:id="28" w:name="_Hlk114498460"/>
      <w:r w:rsidR="00550082" w:rsidRPr="007F3D5B">
        <w:rPr>
          <w:rFonts w:ascii="Arial" w:eastAsia="Arial" w:hAnsi="Arial" w:cs="Arial"/>
          <w:sz w:val="12"/>
          <w:szCs w:val="14"/>
        </w:rPr>
        <w:t>del Gobierno del Estado de México</w:t>
      </w:r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26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</w:p>
    <w:p w14:paraId="743BCA25" w14:textId="2204DD35" w:rsidR="00550082" w:rsidRPr="007F3D5B" w:rsidRDefault="00550082" w:rsidP="0055008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27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28"/>
    <w:p w14:paraId="5F7AEE78" w14:textId="77777777" w:rsidR="00051DC9" w:rsidRPr="007F3D5B" w:rsidRDefault="00B30DE2" w:rsidP="00B30DE2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B30DE2">
      <w:pPr>
        <w:spacing w:after="0" w:line="276" w:lineRule="auto"/>
        <w:ind w:firstLine="708"/>
        <w:rPr>
          <w:ins w:id="29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30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30"/>
      <w:r w:rsidR="00B30DE2" w:rsidRPr="007F3D5B">
        <w:rPr>
          <w:rStyle w:val="Refdecomentario"/>
        </w:rPr>
        <w:commentReference w:id="30"/>
      </w:r>
    </w:p>
    <w:p w14:paraId="7E6DD1BB" w14:textId="77777777" w:rsidR="00602F0D" w:rsidRPr="007F3D5B" w:rsidRDefault="00602F0D" w:rsidP="00214103">
      <w:pPr>
        <w:rPr>
          <w:ins w:id="31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214103">
      <w:pPr>
        <w:rPr>
          <w:ins w:id="32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214103">
      <w:pPr>
        <w:rPr>
          <w:ins w:id="33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214103">
      <w:pPr>
        <w:rPr>
          <w:ins w:id="34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214103">
      <w:pPr>
        <w:rPr>
          <w:ins w:id="35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214103">
      <w:pPr>
        <w:rPr>
          <w:ins w:id="36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214103">
      <w:pPr>
        <w:rPr>
          <w:ins w:id="37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214103">
      <w:pPr>
        <w:rPr>
          <w:ins w:id="38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214103">
      <w:pPr>
        <w:rPr>
          <w:ins w:id="39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214103">
      <w:pPr>
        <w:rPr>
          <w:ins w:id="40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214103">
      <w:pPr>
        <w:rPr>
          <w:ins w:id="41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602F0D">
      <w:pPr>
        <w:rPr>
          <w:ins w:id="42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214103">
      <w:pPr>
        <w:tabs>
          <w:tab w:val="left" w:pos="2627"/>
        </w:tabs>
        <w:rPr>
          <w:rFonts w:ascii="HelveticaNeue LT 45 Light" w:hAnsi="HelveticaNeue LT 45 Light"/>
        </w:rPr>
      </w:pPr>
      <w:ins w:id="43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1T12:34:00Z" w:initials="JCFC">
    <w:p w14:paraId="4CCEBBEE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20C88E1" w14:textId="77777777" w:rsidR="00550082" w:rsidRDefault="00550082" w:rsidP="000A3059">
      <w:pPr>
        <w:pStyle w:val="Textocomentario"/>
      </w:pPr>
      <w:r>
        <w:t>II. Los municipios del Estado de México.</w:t>
      </w:r>
    </w:p>
    <w:p w14:paraId="25EBFD67" w14:textId="77777777" w:rsidR="00550082" w:rsidRDefault="00550082" w:rsidP="000A3059">
      <w:pPr>
        <w:pStyle w:val="Textocomentario"/>
      </w:pPr>
      <w:r>
        <w:t>IV. Los Organismos Auxiliares</w:t>
      </w:r>
    </w:p>
    <w:p w14:paraId="69650DD7" w14:textId="77777777" w:rsidR="00550082" w:rsidRDefault="00550082" w:rsidP="000A305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64D0DE80" w14:textId="77777777" w:rsidR="00550082" w:rsidRDefault="00550082" w:rsidP="000A3059">
      <w:pPr>
        <w:pStyle w:val="Textocomentario"/>
      </w:pPr>
    </w:p>
    <w:p w14:paraId="3BF4B5D5" w14:textId="77777777" w:rsidR="00550082" w:rsidRDefault="00550082" w:rsidP="000A3059">
      <w:pPr>
        <w:pStyle w:val="Textocomentario"/>
      </w:pPr>
      <w:r>
        <w:t>Insertar la fracción correspondiente al ámbito estatal</w:t>
      </w:r>
    </w:p>
    <w:p w14:paraId="35F08458" w14:textId="77777777" w:rsidR="00550082" w:rsidRDefault="00550082" w:rsidP="000A3059">
      <w:pPr>
        <w:pStyle w:val="Textocomentario"/>
      </w:pPr>
      <w:r>
        <w:t>I. Los Poderes Públicos del Estado.</w:t>
      </w:r>
    </w:p>
    <w:p w14:paraId="6712073F" w14:textId="77777777" w:rsidR="00550082" w:rsidRPr="00841025" w:rsidRDefault="00550082" w:rsidP="000A3059">
      <w:pPr>
        <w:pStyle w:val="Textocomentario"/>
      </w:pPr>
      <w:r w:rsidRPr="00841025">
        <w:t>III. Los organismos autónomos.</w:t>
      </w:r>
    </w:p>
    <w:p w14:paraId="39ACEF94" w14:textId="77777777" w:rsidR="00550082" w:rsidRPr="00841025" w:rsidRDefault="00550082" w:rsidP="000A3059">
      <w:pPr>
        <w:pStyle w:val="Textocomentario"/>
      </w:pPr>
      <w:r w:rsidRPr="00841025">
        <w:t>IV. Los Organismos Auxiliares.</w:t>
      </w:r>
    </w:p>
    <w:p w14:paraId="3A6FC5A0" w14:textId="77777777" w:rsidR="00550082" w:rsidRDefault="00550082" w:rsidP="000A305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CFD6230" w14:textId="77777777" w:rsidR="00550082" w:rsidRDefault="00550082" w:rsidP="000A3059">
      <w:pPr>
        <w:pStyle w:val="Textocomentario"/>
      </w:pPr>
    </w:p>
  </w:comment>
  <w:comment w:id="6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1" w:author="ALFREDO SERVIN HERNANDEZ" w:date="2022-08-11T17:37:00Z" w:initials="ASH">
    <w:p w14:paraId="43E24B19" w14:textId="39E489A2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F80CC85" w14:textId="43409695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5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7" w:author="MELISSA FERNANDA DUARTE MANZANO" w:date="2024-09-12T14:33:00Z" w:initials="MFDM">
    <w:p w14:paraId="39EFD96A" w14:textId="11A3C156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Número del Oficio de la Unidad de Seguimiento, por medio del cual, se notificó el Informe de Auditoría</w:t>
      </w:r>
    </w:p>
  </w:comment>
  <w:comment w:id="18" w:author="SINAI ALEJANDRA BUSTAMANTE SANCHEZ" w:date="2021-10-01T09:29:00Z" w:initials="SABS">
    <w:p w14:paraId="4E8C8727" w14:textId="77777777" w:rsidR="00550082" w:rsidRDefault="00550082" w:rsidP="00C028E1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9" w:author="SINAI ALEJANDRA BUSTAMANTE SANCHEZ" w:date="2021-10-01T12:40:00Z" w:initials="SABS">
    <w:p w14:paraId="017E702D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A2166F" w14:textId="77777777" w:rsidR="00550082" w:rsidRDefault="00550082" w:rsidP="00B30DE2">
      <w:pPr>
        <w:pStyle w:val="Textocomentario"/>
      </w:pPr>
    </w:p>
    <w:p w14:paraId="674380FB" w14:textId="77777777" w:rsidR="00550082" w:rsidRDefault="00550082" w:rsidP="00B30DE2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4" w:author="MELISSA FERNANDA DUARTE MANZANO" w:date="2024-09-12T14:24:00Z" w:initials="MFDM">
    <w:p w14:paraId="1C88FBC4" w14:textId="577B78C3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PÁRRAFO APLICABLE PARA PRIMERA O ÚNICA ETAPA (PLIEGOS DE OBSERVACIONES Y/O RECOMENDACIONES); EN CASO CONTRARIO, ELIMINAR.  </w:t>
      </w:r>
    </w:p>
  </w:comment>
  <w:comment w:id="21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22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20" w:author="MELISSA FERNANDA DUARTE MANZANO" w:date="2024-09-12T14:24:00Z" w:initials="MFDM">
    <w:p w14:paraId="56AFE9B3" w14:textId="2513377E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SEGUNDA ETAPA; EN CASO CONTRARIO, ELIMINAR</w:t>
      </w:r>
    </w:p>
  </w:comment>
  <w:comment w:id="23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26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27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30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6CFD6230" w15:done="0"/>
  <w15:commentEx w15:paraId="4FACCE30" w15:done="0"/>
  <w15:commentEx w15:paraId="745DBC2B" w15:done="0"/>
  <w15:commentEx w15:paraId="2A8B27FD" w15:done="0"/>
  <w15:commentEx w15:paraId="43E24B19" w15:done="0"/>
  <w15:commentEx w15:paraId="0F80CC85" w15:done="0"/>
  <w15:commentEx w15:paraId="4A3A6696" w15:done="0"/>
  <w15:commentEx w15:paraId="37E9A005" w15:done="0"/>
  <w15:commentEx w15:paraId="50E3DD0D" w15:done="0"/>
  <w15:commentEx w15:paraId="39EFD96A" w15:done="0"/>
  <w15:commentEx w15:paraId="4E8C8727" w15:done="0"/>
  <w15:commentEx w15:paraId="674380FB" w15:done="0"/>
  <w15:commentEx w15:paraId="1C88FBC4" w15:done="0"/>
  <w15:commentEx w15:paraId="36D4A8E2" w15:done="0"/>
  <w15:commentEx w15:paraId="29B2412B" w15:done="0"/>
  <w15:commentEx w15:paraId="56AFE9B3" w15:done="0"/>
  <w15:commentEx w15:paraId="6E81216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6CFD6230" w16cid:durableId="250571AC"/>
  <w16cid:commentId w16cid:paraId="4FACCE30" w16cid:durableId="250571AD"/>
  <w16cid:commentId w16cid:paraId="745DBC2B" w16cid:durableId="2641D327"/>
  <w16cid:commentId w16cid:paraId="2A8B27FD" w16cid:durableId="252171B9"/>
  <w16cid:commentId w16cid:paraId="43E24B19" w16cid:durableId="269FBD11"/>
  <w16cid:commentId w16cid:paraId="0F80CC85" w16cid:durableId="269FBD12"/>
  <w16cid:commentId w16cid:paraId="4A3A6696" w16cid:durableId="250571B0"/>
  <w16cid:commentId w16cid:paraId="37E9A005" w16cid:durableId="2A8D79F5"/>
  <w16cid:commentId w16cid:paraId="50E3DD0D" w16cid:durableId="2A8D7A19"/>
  <w16cid:commentId w16cid:paraId="39EFD96A" w16cid:durableId="2A8D7A31"/>
  <w16cid:commentId w16cid:paraId="4E8C8727" w16cid:durableId="252171C3"/>
  <w16cid:commentId w16cid:paraId="1C88FBC4" w16cid:durableId="2A8D781C"/>
  <w16cid:commentId w16cid:paraId="36D4A8E2" w16cid:durableId="2A8D7901"/>
  <w16cid:commentId w16cid:paraId="29B2412B" w16cid:durableId="2A8D798F"/>
  <w16cid:commentId w16cid:paraId="56AFE9B3" w16cid:durableId="2A8D7810"/>
  <w16cid:commentId w16cid:paraId="6E81216B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5958" w14:textId="77777777" w:rsidR="003C4713" w:rsidRDefault="003C4713" w:rsidP="00C755C3">
      <w:pPr>
        <w:spacing w:after="0" w:line="240" w:lineRule="auto"/>
      </w:pPr>
      <w:r>
        <w:separator/>
      </w:r>
    </w:p>
  </w:endnote>
  <w:endnote w:type="continuationSeparator" w:id="0">
    <w:p w14:paraId="32B982C0" w14:textId="77777777" w:rsidR="003C4713" w:rsidRDefault="003C471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4" w:name="_Hlk86140406"/>
    <w:bookmarkStart w:id="45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44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5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71D4591C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C2A4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71D4591C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C2A4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D61" w14:textId="77777777" w:rsidR="003C4713" w:rsidRDefault="003C4713" w:rsidP="00C755C3">
      <w:pPr>
        <w:spacing w:after="0" w:line="240" w:lineRule="auto"/>
      </w:pPr>
      <w:r>
        <w:separator/>
      </w:r>
    </w:p>
  </w:footnote>
  <w:footnote w:type="continuationSeparator" w:id="0">
    <w:p w14:paraId="3F419525" w14:textId="77777777" w:rsidR="003C4713" w:rsidRDefault="003C471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3540D180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E96F5B" w:rsidRPr="007F3D5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F3D5B" w:rsidRPr="007F3D5B" w14:paraId="72C9E955" w14:textId="77777777" w:rsidTr="00EA7030">
      <w:trPr>
        <w:trHeight w:val="125"/>
      </w:trPr>
      <w:tc>
        <w:tcPr>
          <w:tcW w:w="6379" w:type="dxa"/>
          <w:vAlign w:val="center"/>
        </w:tcPr>
        <w:p w14:paraId="2DF9564F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583" w:type="dxa"/>
          <w:vAlign w:val="center"/>
        </w:tcPr>
        <w:p w14:paraId="5170E339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XXXXXX</w:t>
          </w:r>
        </w:p>
      </w:tc>
    </w:tr>
    <w:tr w:rsidR="007F3D5B" w:rsidRPr="007F3D5B" w14:paraId="2AE74A63" w14:textId="77777777" w:rsidTr="00EA7030">
      <w:trPr>
        <w:trHeight w:val="125"/>
      </w:trPr>
      <w:tc>
        <w:tcPr>
          <w:tcW w:w="6379" w:type="dxa"/>
          <w:vAlign w:val="center"/>
        </w:tcPr>
        <w:p w14:paraId="470943B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583" w:type="dxa"/>
          <w:vAlign w:val="center"/>
        </w:tcPr>
        <w:p w14:paraId="497865D4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OSFEM/X/XXXX/202X</w:t>
          </w:r>
        </w:p>
      </w:tc>
    </w:tr>
    <w:tr w:rsidR="007F3D5B" w:rsidRPr="007F3D5B" w14:paraId="07D30414" w14:textId="77777777" w:rsidTr="00EA7030">
      <w:trPr>
        <w:trHeight w:val="125"/>
      </w:trPr>
      <w:tc>
        <w:tcPr>
          <w:tcW w:w="6379" w:type="dxa"/>
          <w:vAlign w:val="center"/>
        </w:tcPr>
        <w:p w14:paraId="061D7FAD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583" w:type="dxa"/>
          <w:vAlign w:val="center"/>
        </w:tcPr>
        <w:p w14:paraId="34B7BCCE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F3D5B" w:rsidRPr="007F3D5B" w14:paraId="3527F95C" w14:textId="77777777" w:rsidTr="00EA7030">
      <w:trPr>
        <w:trHeight w:val="313"/>
      </w:trPr>
      <w:tc>
        <w:tcPr>
          <w:tcW w:w="6379" w:type="dxa"/>
          <w:vAlign w:val="center"/>
        </w:tcPr>
        <w:p w14:paraId="4550338E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583" w:type="dxa"/>
          <w:vAlign w:val="center"/>
        </w:tcPr>
        <w:p w14:paraId="30D6A295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307BB" w:rsidRPr="007F3D5B" w14:paraId="54760BE7" w14:textId="77777777" w:rsidTr="00EA7030">
      <w:trPr>
        <w:trHeight w:val="572"/>
      </w:trPr>
      <w:tc>
        <w:tcPr>
          <w:tcW w:w="6379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6A8A3DE9" w14:textId="13DB39F0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5E29"/>
    <w:rsid w:val="0035491D"/>
    <w:rsid w:val="0036274F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075A"/>
    <w:rsid w:val="00845B19"/>
    <w:rsid w:val="00852C8F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53B3"/>
    <w:rsid w:val="009413D3"/>
    <w:rsid w:val="00941709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A7030"/>
    <w:rsid w:val="00EC47DF"/>
    <w:rsid w:val="00ED4E42"/>
    <w:rsid w:val="00EE2D80"/>
    <w:rsid w:val="00EF0B7F"/>
    <w:rsid w:val="00F25657"/>
    <w:rsid w:val="00F37269"/>
    <w:rsid w:val="00F42F91"/>
    <w:rsid w:val="00F55D74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38</cp:revision>
  <cp:lastPrinted>2022-06-02T16:39:00Z</cp:lastPrinted>
  <dcterms:created xsi:type="dcterms:W3CDTF">2022-06-13T14:55:00Z</dcterms:created>
  <dcterms:modified xsi:type="dcterms:W3CDTF">2024-09-18T17:01:00Z</dcterms:modified>
</cp:coreProperties>
</file>