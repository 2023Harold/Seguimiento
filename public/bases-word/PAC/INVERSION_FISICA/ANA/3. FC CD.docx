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7E8" w:rsidRPr="005F35C7" w:rsidRDefault="003D44D0" w:rsidP="005849B8">
      <w:pPr>
        <w:rPr>
          <w:lang w:val="es-ES"/>
        </w:rPr>
      </w:pPr>
      <w:r w:rsidRPr="005F35C7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701703</wp:posOffset>
                </wp:positionH>
                <wp:positionV relativeFrom="paragraph">
                  <wp:posOffset>-126448</wp:posOffset>
                </wp:positionV>
                <wp:extent cx="4114800" cy="4171950"/>
                <wp:effectExtent l="0" t="0" r="0" b="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4171950"/>
                          <a:chOff x="0" y="0"/>
                          <a:chExt cx="4114800" cy="4171950"/>
                        </a:xfrm>
                      </wpg:grpSpPr>
                      <wps:wsp>
                        <wps:cNvPr id="1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58800" y="482600"/>
                            <a:ext cx="2997835" cy="846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849B8" w:rsidRDefault="005849B8" w:rsidP="005849B8">
                              <w:pPr>
                                <w:jc w:val="both"/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 w:rsidRPr="003767D9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 xml:space="preserve"> </w:t>
                              </w:r>
                            </w:p>
                            <w:p w:rsidR="005849B8" w:rsidRPr="005F3498" w:rsidRDefault="00D417EE" w:rsidP="005F3498">
                              <w:pPr>
                                <w:jc w:val="both"/>
                                <w:rPr>
                                  <w:rFonts w:ascii="Arial" w:hAnsi="Arial" w:cs="Arial"/>
                                  <w:sz w:val="12"/>
                                  <w:szCs w:val="12"/>
                                </w:rPr>
                              </w:pPr>
                              <w:r w:rsidRPr="005F3498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 xml:space="preserve">Luis Ignacio Sierra Villa, Titular de la Unidad de Seguimiento del Órgano Superior de Fiscalización del Estado de México, en términos de lo previsto en los artículos </w:t>
                              </w:r>
                              <w:r w:rsidR="003C4A7D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 xml:space="preserve">1, </w:t>
                              </w:r>
                              <w:r w:rsidR="005849B8" w:rsidRPr="005F3498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>14 y 21 de la Ley de Fiscalización Superior del Estado de México y; 23 fracciones X, XIX y XLIV y, 47 fracción XIX del Reglamento Interior del Órgano Superior de Fiscalización del Estado de México</w:t>
                              </w:r>
                              <w:r w:rsidR="00187CF9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lang w:val="es-MX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114800" cy="41148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46150" y="114300"/>
                            <a:ext cx="2114550" cy="66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849B8" w:rsidRPr="003504BD" w:rsidRDefault="005849B8" w:rsidP="005849B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UNIDAD DE SEGUIMIENTO</w:t>
                              </w:r>
                            </w:p>
                            <w:p w:rsidR="005849B8" w:rsidRPr="003504BD" w:rsidRDefault="005849B8" w:rsidP="005849B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DIRECCIÓN DE SEGUIMIENTO “</w:t>
                              </w:r>
                              <w:r w:rsidR="00F26824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X</w:t>
                              </w: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”</w:t>
                              </w:r>
                            </w:p>
                            <w:p w:rsidR="005849B8" w:rsidRPr="003504BD" w:rsidRDefault="005849B8" w:rsidP="005849B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DEPARTAMENTO DE SEGUIMIENTO “</w:t>
                              </w:r>
                              <w:r w:rsidR="00F26824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XX</w:t>
                              </w:r>
                              <w:r w:rsidRPr="003504B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”</w:t>
                              </w:r>
                            </w:p>
                            <w:p w:rsidR="005849B8" w:rsidRPr="003504BD" w:rsidRDefault="005849B8" w:rsidP="005849B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65090" y="2762250"/>
                            <a:ext cx="3081090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73D28" w:rsidRPr="003D44D0" w:rsidRDefault="00073D28" w:rsidP="00D417E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</w:p>
                            <w:p w:rsidR="00D417EE" w:rsidRPr="00E413CD" w:rsidRDefault="005849B8" w:rsidP="00D417E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E413CD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CERTIFICA:</w:t>
                              </w:r>
                            </w:p>
                            <w:p w:rsidR="005849B8" w:rsidRPr="005F35C7" w:rsidRDefault="005849B8" w:rsidP="005F3498">
                              <w:pPr>
                                <w:jc w:val="both"/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</w:pPr>
                              <w:r w:rsidRPr="005F3498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Que 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el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presente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medio </w:t>
                              </w:r>
                              <w:ins w:id="0" w:author="GUADALUPE ANAHI REYES RENDON" w:date="2023-01-25T12:16:00Z">
                                <w:r w:rsidR="005751A9" w:rsidRPr="005F35C7">
                                  <w:rPr>
                                    <w:rFonts w:ascii="Arial" w:hAnsi="Arial" w:cs="Arial"/>
                                    <w:bCs/>
                                    <w:sz w:val="12"/>
                                    <w:szCs w:val="12"/>
                                  </w:rPr>
                                  <w:t>de</w:t>
                                </w:r>
                              </w:ins>
                              <w:ins w:id="1" w:author="GUADALUPE ANAHI REYES RENDON" w:date="2023-01-25T12:17:00Z">
                                <w:r w:rsidR="005751A9" w:rsidRPr="005F35C7">
                                  <w:rPr>
                                    <w:rFonts w:ascii="Arial" w:hAnsi="Arial" w:cs="Arial"/>
                                    <w:bCs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 w:rsidR="005751A9" w:rsidRPr="005F35C7">
                                  <w:rPr>
                                    <w:rFonts w:ascii="Arial" w:hAnsi="Arial" w:cs="Arial"/>
                                    <w:bCs/>
                                    <w:sz w:val="12"/>
                                    <w:szCs w:val="12"/>
                                  </w:rPr>
                                  <w:t>almacenamiento</w:t>
                                </w:r>
                                <w:proofErr w:type="spellEnd"/>
                                <w:r w:rsidR="005751A9" w:rsidRPr="005F35C7">
                                  <w:rPr>
                                    <w:rFonts w:ascii="Arial" w:hAnsi="Arial" w:cs="Arial"/>
                                    <w:bCs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</w:ins>
                              <w:proofErr w:type="spellStart"/>
                              <w:r w:rsidR="002467E8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óptico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con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capacidad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>XXX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 xml:space="preserve"> </w:t>
                              </w:r>
                              <w:r w:rsidR="00A102ED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>M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B,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contiene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la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documentación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certificada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del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expediente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XXX (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fojas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XX a la XX) </w:t>
                              </w:r>
                              <w:r w:rsidR="002467E8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y </w:t>
                              </w:r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que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ocupan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un </w:t>
                              </w:r>
                              <w:proofErr w:type="spellStart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espacio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>XXX</w:t>
                              </w:r>
                              <w:r w:rsidR="002467E8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 xml:space="preserve"> MB</w:t>
                              </w:r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  <w:highlight w:val="yellow"/>
                                </w:rPr>
                                <w:t>;</w:t>
                              </w:r>
                              <w:r w:rsidR="002467E8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lo que se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asienta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para los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efectos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a que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haya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lugar</w:t>
                              </w:r>
                              <w:proofErr w:type="spellEnd"/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. Toluca, México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a los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XXX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días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del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mes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XXX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del </w:t>
                              </w:r>
                              <w:proofErr w:type="spellStart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año</w:t>
                              </w:r>
                              <w:proofErr w:type="spellEnd"/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dos mil </w:t>
                              </w:r>
                              <w:r w:rsidR="00187CF9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XXX</w:t>
                              </w:r>
                              <w:r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>.</w:t>
                              </w:r>
                              <w:r w:rsidR="000C572E" w:rsidRPr="005F35C7">
                                <w:rPr>
                                  <w:rFonts w:ascii="Arial" w:hAnsi="Arial" w:cs="Arial"/>
                                  <w:bCs/>
                                  <w:sz w:val="12"/>
                                  <w:szCs w:val="12"/>
                                </w:rPr>
                                <w:t xml:space="preserve"> ===================</w:t>
                              </w:r>
                            </w:p>
                            <w:p w:rsidR="005849B8" w:rsidRPr="005F35C7" w:rsidRDefault="005849B8" w:rsidP="005F349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</w:p>
                            <w:p w:rsidR="005F3498" w:rsidRPr="005F35C7" w:rsidRDefault="005F3498" w:rsidP="005F349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3"/>
                                  <w:szCs w:val="13"/>
                                </w:rPr>
                              </w:pPr>
                            </w:p>
                            <w:p w:rsidR="005849B8" w:rsidRPr="00D417EE" w:rsidRDefault="005849B8" w:rsidP="005F349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13"/>
                                  <w:szCs w:val="13"/>
                                </w:rPr>
                              </w:pPr>
                            </w:p>
                            <w:p w:rsidR="005849B8" w:rsidRPr="005F3498" w:rsidRDefault="005849B8" w:rsidP="005F349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5F3498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LUIS IGNACIO SIERRA VILLA</w:t>
                              </w:r>
                            </w:p>
                            <w:p w:rsidR="00A074BD" w:rsidRPr="005F3498" w:rsidRDefault="005849B8" w:rsidP="005F349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5F3498"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  <w:t>TITULAR DE LA UNIDAD</w:t>
                              </w:r>
                            </w:p>
                            <w:p w:rsidR="005849B8" w:rsidRPr="005F3498" w:rsidRDefault="005849B8" w:rsidP="005F3498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2400" y="1333500"/>
                            <a:ext cx="121793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Cuadro de texto 7"/>
                        <wps:cNvSpPr txBox="1"/>
                        <wps:spPr>
                          <a:xfrm>
                            <a:off x="63501" y="1949450"/>
                            <a:ext cx="3962400" cy="5602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63990" w:rsidRPr="00073D28" w:rsidRDefault="00A63990" w:rsidP="00A63990">
                              <w:pP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</w:pPr>
                              <w:r w:rsidRPr="00A63990">
                                <w:rPr>
                                  <w:b/>
                                  <w:sz w:val="10"/>
                                  <w:szCs w:val="10"/>
                                </w:rPr>
                                <w:t xml:space="preserve">                 </w:t>
                              </w:r>
                              <w:r w:rsidRPr="00073D28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COMPULSÓ:                                                                                                          </w:t>
                              </w:r>
                              <w:r w:rsidR="006B1D27" w:rsidRPr="00073D28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</w:t>
                              </w:r>
                              <w:r w:rsidRPr="00073D28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COMPULSÓ:</w:t>
                              </w:r>
                            </w:p>
                            <w:p w:rsidR="003D44D0" w:rsidRDefault="00A63990" w:rsidP="00A63990">
                              <w:pPr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</w:pPr>
                              <w:r w:rsidRPr="006B1D27"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  <w:t xml:space="preserve">                             </w:t>
                              </w:r>
                            </w:p>
                            <w:p w:rsidR="00D7226E" w:rsidRPr="006B1D27" w:rsidRDefault="00A63990" w:rsidP="00A63990">
                              <w:pPr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</w:pPr>
                              <w:r w:rsidRPr="006B1D27"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  <w:t xml:space="preserve">                                                                                                              </w:t>
                              </w:r>
                            </w:p>
                            <w:p w:rsidR="00A63990" w:rsidRPr="006B1D27" w:rsidRDefault="00A63990" w:rsidP="00A63990">
                              <w:pPr>
                                <w:rPr>
                                  <w:rFonts w:ascii="Arial" w:hAnsi="Arial" w:cs="Arial"/>
                                  <w:b/>
                                  <w:sz w:val="8"/>
                                  <w:szCs w:val="8"/>
                                </w:rPr>
                              </w:pPr>
                            </w:p>
                            <w:p w:rsidR="00A63990" w:rsidRPr="003D44D0" w:rsidRDefault="00F26824" w:rsidP="00F26824">
                              <w:pP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XXXXXXXXXXXXXXXXX</w:t>
                              </w:r>
                              <w:r w:rsidR="00A63990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</w:t>
                              </w:r>
                              <w:r w:rsidR="00A63990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                   </w:t>
                              </w:r>
                              <w:r w:rsid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</w:t>
                              </w:r>
                              <w:r w:rsidR="00A63990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</w:t>
                              </w:r>
                              <w:r w:rsidR="006B1D27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             </w:t>
                              </w:r>
                              <w:r w:rsidR="00A63990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XXXXXXXXXXX</w:t>
                              </w:r>
                            </w:p>
                            <w:p w:rsidR="00A63990" w:rsidRPr="003D44D0" w:rsidRDefault="00A63990" w:rsidP="003D44D0">
                              <w:pPr>
                                <w:ind w:left="4678" w:hanging="4678"/>
                                <w:rPr>
                                  <w:rFonts w:ascii="Arial" w:hAnsi="Arial" w:cs="Arial"/>
                                  <w:b/>
                                  <w:sz w:val="12"/>
                                  <w:szCs w:val="10"/>
                                </w:rPr>
                              </w:pP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DIRECTOR DE SEGUIMIENTO “</w:t>
                              </w:r>
                              <w:proofErr w:type="gramStart"/>
                              <w:r w:rsidR="00F26824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X</w:t>
                              </w:r>
                              <w:r w:rsidR="006B1D27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”  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</w:t>
                              </w:r>
                              <w:proofErr w:type="gramEnd"/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   </w:t>
                              </w:r>
                              <w:r w:rsidR="006B1D27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</w:t>
                              </w:r>
                              <w:r w:rsid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</w:t>
                              </w:r>
                              <w:r w:rsidR="006B1D27"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JEF</w:t>
                              </w:r>
                              <w:r w:rsidR="00F26824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E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DE</w:t>
                              </w:r>
                              <w:r w:rsidR="009A3E8F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L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DEPARTAMENTO DE </w:t>
                              </w:r>
                              <w:r w:rsid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SEGUIMIENTO “</w:t>
                              </w:r>
                              <w:r w:rsidR="00F26824">
                                <w:rPr>
                                  <w:rFonts w:ascii="Arial" w:hAnsi="Arial" w:cs="Arial"/>
                                  <w:b/>
                                  <w:sz w:val="10"/>
                                  <w:szCs w:val="8"/>
                                </w:rPr>
                                <w:t>XX</w:t>
                              </w:r>
                              <w:r w:rsidRPr="003D44D0">
                                <w:rPr>
                                  <w:rFonts w:ascii="Arial" w:hAnsi="Arial" w:cs="Arial"/>
                                  <w:b/>
                                  <w:sz w:val="10"/>
                                  <w:szCs w:val="10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margin-left:55.25pt;margin-top:-9.95pt;width:324pt;height:328.5pt;z-index:251668480" coordsize="41148,41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5588;top:4826;width:29978;height:8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5849B8" w:rsidRDefault="005849B8" w:rsidP="005849B8">
                        <w:pPr>
                          <w:jc w:val="both"/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</w:pPr>
                        <w:r w:rsidRPr="003767D9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 xml:space="preserve"> </w:t>
                        </w:r>
                      </w:p>
                      <w:p w:rsidR="005849B8" w:rsidRPr="005F3498" w:rsidRDefault="00D417EE" w:rsidP="005F3498">
                        <w:pPr>
                          <w:jc w:val="both"/>
                          <w:rPr>
                            <w:rFonts w:ascii="Arial" w:hAnsi="Arial" w:cs="Arial"/>
                            <w:sz w:val="12"/>
                            <w:szCs w:val="12"/>
                          </w:rPr>
                        </w:pPr>
                        <w:r w:rsidRPr="005F3498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 xml:space="preserve">Luis Ignacio Sierra Villa, Titular de la Unidad de Seguimiento del Órgano Superior de Fiscalización del Estado de México, en términos de lo previsto en los artículos </w:t>
                        </w:r>
                        <w:r w:rsidR="003C4A7D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 xml:space="preserve">1, </w:t>
                        </w:r>
                        <w:r w:rsidR="005849B8" w:rsidRPr="005F3498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>14 y 21 de la Ley de Fiscalización Superior del Estado de México y; 23 fracciones X, XIX y XLIV y, 47 fracción XIX del Reglamento Interior del Órgano Superior de Fiscalización del Estado de México</w:t>
                        </w:r>
                        <w:r w:rsidR="00187CF9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lang w:val="es-MX"/>
                          </w:rPr>
                          <w:t>:</w:t>
                        </w:r>
                      </w:p>
                    </w:txbxContent>
                  </v:textbox>
                </v:shape>
                <v:oval id="Oval 2" o:spid="_x0000_s1028" style="position:absolute;width:41148;height:41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" filled="f" stroked="f" strokeweight="2.25pt"/>
                <v:shape id="Text Box 4" o:spid="_x0000_s1029" type="#_x0000_t202" style="position:absolute;left:9461;top:1143;width:21146;height:6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5849B8" w:rsidRPr="003504BD" w:rsidRDefault="005849B8" w:rsidP="005849B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UNIDAD DE SEGUIMIENTO</w:t>
                        </w:r>
                      </w:p>
                      <w:p w:rsidR="005849B8" w:rsidRPr="003504BD" w:rsidRDefault="005849B8" w:rsidP="005849B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DIRECCIÓN DE SEGUIMIENTO “</w:t>
                        </w:r>
                        <w:r w:rsidR="00F26824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X</w:t>
                        </w: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”</w:t>
                        </w:r>
                      </w:p>
                      <w:p w:rsidR="005849B8" w:rsidRPr="003504BD" w:rsidRDefault="005849B8" w:rsidP="005849B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DEPARTAMENTO DE SEGUIMIENTO “</w:t>
                        </w:r>
                        <w:r w:rsidR="00F26824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XX</w:t>
                        </w:r>
                        <w:r w:rsidRPr="003504B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”</w:t>
                        </w:r>
                      </w:p>
                      <w:p w:rsidR="005849B8" w:rsidRPr="003504BD" w:rsidRDefault="005849B8" w:rsidP="005849B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9" o:spid="_x0000_s1030" type="#_x0000_t202" style="position:absolute;left:5650;top:27622;width:30811;height:14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:rsidR="00073D28" w:rsidRPr="003D44D0" w:rsidRDefault="00073D28" w:rsidP="00D417E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  <w:p w:rsidR="00D417EE" w:rsidRPr="00E413CD" w:rsidRDefault="005849B8" w:rsidP="00D417EE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E413CD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CERTIFICA:</w:t>
                        </w:r>
                      </w:p>
                      <w:p w:rsidR="005849B8" w:rsidRPr="005F35C7" w:rsidRDefault="005849B8" w:rsidP="005F3498">
                        <w:pPr>
                          <w:jc w:val="both"/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</w:pPr>
                        <w:r w:rsidRPr="005F3498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Que 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el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presente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medio </w:t>
                        </w:r>
                        <w:ins w:id="2" w:author="GUADALUPE ANAHI REYES RENDON" w:date="2023-01-25T12:16:00Z">
                          <w:r w:rsidR="005751A9" w:rsidRPr="005F35C7">
                            <w:rPr>
                              <w:rFonts w:ascii="Arial" w:hAnsi="Arial" w:cs="Arial"/>
                              <w:bCs/>
                              <w:sz w:val="12"/>
                              <w:szCs w:val="12"/>
                            </w:rPr>
                            <w:t>de</w:t>
                          </w:r>
                        </w:ins>
                        <w:ins w:id="3" w:author="GUADALUPE ANAHI REYES RENDON" w:date="2023-01-25T12:17:00Z">
                          <w:r w:rsidR="005751A9" w:rsidRPr="005F35C7">
                            <w:rPr>
                              <w:rFonts w:ascii="Arial" w:hAnsi="Arial" w:cs="Arial"/>
                              <w:bCs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 w:rsidR="005751A9" w:rsidRPr="005F35C7">
                            <w:rPr>
                              <w:rFonts w:ascii="Arial" w:hAnsi="Arial" w:cs="Arial"/>
                              <w:bCs/>
                              <w:sz w:val="12"/>
                              <w:szCs w:val="12"/>
                            </w:rPr>
                            <w:t>almacenamiento</w:t>
                          </w:r>
                          <w:proofErr w:type="spellEnd"/>
                          <w:r w:rsidR="005751A9" w:rsidRPr="005F35C7">
                            <w:rPr>
                              <w:rFonts w:ascii="Arial" w:hAnsi="Arial" w:cs="Arial"/>
                              <w:bCs/>
                              <w:sz w:val="12"/>
                              <w:szCs w:val="12"/>
                            </w:rPr>
                            <w:t xml:space="preserve"> </w:t>
                          </w:r>
                        </w:ins>
                        <w:proofErr w:type="spellStart"/>
                        <w:r w:rsidR="002467E8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óptico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con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capacidad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>XXX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 xml:space="preserve"> </w:t>
                        </w:r>
                        <w:r w:rsidR="00A102ED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>M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B,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contiene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la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documentación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certificada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del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expediente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XXX (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fojas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XX a la XX) </w:t>
                        </w:r>
                        <w:r w:rsidR="002467E8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y </w:t>
                        </w:r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que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ocupan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un </w:t>
                        </w:r>
                        <w:proofErr w:type="spellStart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espacio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>XXX</w:t>
                        </w:r>
                        <w:r w:rsidR="002467E8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 xml:space="preserve"> MB</w:t>
                        </w:r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  <w:highlight w:val="yellow"/>
                          </w:rPr>
                          <w:t>;</w:t>
                        </w:r>
                        <w:r w:rsidR="002467E8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lo que se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asienta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para los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efectos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a que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haya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lugar</w:t>
                        </w:r>
                        <w:proofErr w:type="spellEnd"/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. Toluca, México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a los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XXX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días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del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mes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XXX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del </w:t>
                        </w:r>
                        <w:proofErr w:type="spellStart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año</w:t>
                        </w:r>
                        <w:proofErr w:type="spellEnd"/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dos mil </w:t>
                        </w:r>
                        <w:r w:rsidR="00187CF9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XXX</w:t>
                        </w:r>
                        <w:r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>.</w:t>
                        </w:r>
                        <w:r w:rsidR="000C572E" w:rsidRPr="005F35C7">
                          <w:rPr>
                            <w:rFonts w:ascii="Arial" w:hAnsi="Arial" w:cs="Arial"/>
                            <w:bCs/>
                            <w:sz w:val="12"/>
                            <w:szCs w:val="12"/>
                          </w:rPr>
                          <w:t xml:space="preserve"> ===================</w:t>
                        </w:r>
                      </w:p>
                      <w:p w:rsidR="005849B8" w:rsidRPr="005F35C7" w:rsidRDefault="005849B8" w:rsidP="005F3498">
                        <w:pPr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</w:p>
                      <w:p w:rsidR="005F3498" w:rsidRPr="005F35C7" w:rsidRDefault="005F3498" w:rsidP="005F3498">
                        <w:pP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 w:rsidR="005849B8" w:rsidRPr="00D417EE" w:rsidRDefault="005849B8" w:rsidP="005F3498">
                        <w:pPr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</w:rPr>
                        </w:pPr>
                      </w:p>
                      <w:p w:rsidR="005849B8" w:rsidRPr="005F3498" w:rsidRDefault="005849B8" w:rsidP="005F349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5F3498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LUIS IGNACIO SIERRA VILLA</w:t>
                        </w:r>
                      </w:p>
                      <w:p w:rsidR="00A074BD" w:rsidRPr="005F3498" w:rsidRDefault="005849B8" w:rsidP="005F349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5F3498"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  <w:t>TITULAR DE LA UNIDAD</w:t>
                        </w:r>
                      </w:p>
                      <w:p w:rsidR="005849B8" w:rsidRPr="005F3498" w:rsidRDefault="005849B8" w:rsidP="005F349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1" type="#_x0000_t75" style="position:absolute;left:26924;top:13335;width:12179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">
                  <v:imagedata r:id="rId8" o:title=""/>
                </v:shape>
                <v:shape id="Cuadro de texto 7" o:spid="_x0000_s1032" type="#_x0000_t202" style="position:absolute;left:635;top:19494;width:39624;height:5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A63990" w:rsidRPr="00073D28" w:rsidRDefault="00A63990" w:rsidP="00A63990">
                        <w:pP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</w:pPr>
                        <w:r w:rsidRPr="00A63990">
                          <w:rPr>
                            <w:b/>
                            <w:sz w:val="10"/>
                            <w:szCs w:val="10"/>
                          </w:rPr>
                          <w:t xml:space="preserve">                 </w:t>
                        </w:r>
                        <w:r w:rsidRPr="00073D28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COMPULSÓ:                                                                                                          </w:t>
                        </w:r>
                        <w:r w:rsidR="006B1D27" w:rsidRPr="00073D28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</w:t>
                        </w:r>
                        <w:r w:rsidRPr="00073D28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COMPULSÓ:</w:t>
                        </w:r>
                      </w:p>
                      <w:p w:rsidR="003D44D0" w:rsidRDefault="00A63990" w:rsidP="00A63990">
                        <w:pPr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</w:pPr>
                        <w:r w:rsidRPr="006B1D27"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  <w:t xml:space="preserve">                             </w:t>
                        </w:r>
                      </w:p>
                      <w:p w:rsidR="00D7226E" w:rsidRPr="006B1D27" w:rsidRDefault="00A63990" w:rsidP="00A63990">
                        <w:pPr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</w:pPr>
                        <w:r w:rsidRPr="006B1D27"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  <w:t xml:space="preserve">                                                                                                              </w:t>
                        </w:r>
                      </w:p>
                      <w:p w:rsidR="00A63990" w:rsidRPr="006B1D27" w:rsidRDefault="00A63990" w:rsidP="00A63990">
                        <w:pPr>
                          <w:rPr>
                            <w:rFonts w:ascii="Arial" w:hAnsi="Arial" w:cs="Arial"/>
                            <w:b/>
                            <w:sz w:val="8"/>
                            <w:szCs w:val="8"/>
                          </w:rPr>
                        </w:pPr>
                      </w:p>
                      <w:p w:rsidR="00A63990" w:rsidRPr="003D44D0" w:rsidRDefault="00F26824" w:rsidP="00F26824">
                        <w:pP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XXXXXXXXXXXXXXXXX</w:t>
                        </w:r>
                        <w:r w:rsidR="00A63990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</w:t>
                        </w:r>
                        <w:r w:rsidR="00A63990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                   </w:t>
                        </w:r>
                        <w:r w:rsid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</w:t>
                        </w:r>
                        <w:r w:rsidR="00A63990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</w:t>
                        </w:r>
                        <w:r w:rsidR="006B1D27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             </w:t>
                        </w:r>
                        <w:r w:rsidR="00A63990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XXXXXXXXXXX</w:t>
                        </w:r>
                      </w:p>
                      <w:p w:rsidR="00A63990" w:rsidRPr="003D44D0" w:rsidRDefault="00A63990" w:rsidP="003D44D0">
                        <w:pPr>
                          <w:ind w:left="4678" w:hanging="4678"/>
                          <w:rPr>
                            <w:rFonts w:ascii="Arial" w:hAnsi="Arial" w:cs="Arial"/>
                            <w:b/>
                            <w:sz w:val="12"/>
                            <w:szCs w:val="10"/>
                          </w:rPr>
                        </w:pP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DIRECTOR DE SEGUIMIENTO “</w:t>
                        </w:r>
                        <w:proofErr w:type="gramStart"/>
                        <w:r w:rsidR="00F26824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X</w:t>
                        </w:r>
                        <w:r w:rsidR="006B1D27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”  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</w:t>
                        </w:r>
                        <w:proofErr w:type="gramEnd"/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   </w:t>
                        </w:r>
                        <w:r w:rsidR="006B1D27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</w:t>
                        </w:r>
                        <w:r w:rsid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</w:t>
                        </w:r>
                        <w:r w:rsidR="006B1D27"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JEF</w:t>
                        </w:r>
                        <w:r w:rsidR="00F26824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E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DE</w:t>
                        </w:r>
                        <w:r w:rsidR="009A3E8F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L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DEPARTAMENTO DE </w:t>
                        </w:r>
                        <w:r w:rsid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 xml:space="preserve">                                                                                                                                                                                                                                  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SEGUIMIENTO “</w:t>
                        </w:r>
                        <w:r w:rsidR="00F26824">
                          <w:rPr>
                            <w:rFonts w:ascii="Arial" w:hAnsi="Arial" w:cs="Arial"/>
                            <w:b/>
                            <w:sz w:val="10"/>
                            <w:szCs w:val="8"/>
                          </w:rPr>
                          <w:t>XX</w:t>
                        </w:r>
                        <w:r w:rsidRPr="003D44D0">
                          <w:rPr>
                            <w:rFonts w:ascii="Arial" w:hAnsi="Arial" w:cs="Arial"/>
                            <w:b/>
                            <w:sz w:val="10"/>
                            <w:szCs w:val="10"/>
                          </w:rPr>
                          <w:t>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B5649" w:rsidRPr="005F35C7" w:rsidRDefault="002B5649" w:rsidP="005849B8">
      <w:pPr>
        <w:rPr>
          <w:lang w:val="es-ES"/>
        </w:rPr>
      </w:pPr>
    </w:p>
    <w:p w:rsidR="005849B8" w:rsidRPr="005F35C7" w:rsidRDefault="005849B8" w:rsidP="005849B8">
      <w:pPr>
        <w:rPr>
          <w:lang w:val="es-ES"/>
        </w:rPr>
      </w:pPr>
    </w:p>
    <w:p w:rsidR="005849B8" w:rsidRPr="005F35C7" w:rsidRDefault="005849B8" w:rsidP="005849B8">
      <w:pPr>
        <w:rPr>
          <w:lang w:val="es-ES"/>
        </w:rPr>
      </w:pPr>
    </w:p>
    <w:p w:rsidR="005849B8" w:rsidRPr="005F35C7" w:rsidRDefault="005849B8" w:rsidP="005849B8">
      <w:pPr>
        <w:rPr>
          <w:lang w:val="es-ES"/>
        </w:rPr>
      </w:pPr>
    </w:p>
    <w:p w:rsidR="005849B8" w:rsidRPr="005F35C7" w:rsidRDefault="005849B8" w:rsidP="005849B8">
      <w:pPr>
        <w:jc w:val="center"/>
        <w:rPr>
          <w:lang w:val="es-ES"/>
        </w:rPr>
      </w:pPr>
    </w:p>
    <w:p w:rsidR="00906997" w:rsidRPr="005F35C7" w:rsidRDefault="009A3E8F" w:rsidP="00906997">
      <w:pPr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A381321">
            <wp:simplePos x="0" y="0"/>
            <wp:positionH relativeFrom="column">
              <wp:posOffset>975912</wp:posOffset>
            </wp:positionH>
            <wp:positionV relativeFrom="paragraph">
              <wp:posOffset>94615</wp:posOffset>
            </wp:positionV>
            <wp:extent cx="695438" cy="651538"/>
            <wp:effectExtent l="0" t="0" r="9525" b="0"/>
            <wp:wrapNone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38" cy="651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906997" w:rsidRPr="005F35C7" w:rsidRDefault="00906997" w:rsidP="00906997"/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A3E8F">
      <w:pPr>
        <w:tabs>
          <w:tab w:val="left" w:pos="3020"/>
        </w:tabs>
        <w:jc w:val="right"/>
      </w:pPr>
      <w:bookmarkStart w:id="4" w:name="_GoBack"/>
      <w:bookmarkEnd w:id="4"/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E5385E" w:rsidRPr="005F35C7" w:rsidRDefault="00E5385E" w:rsidP="00906997">
      <w:pPr>
        <w:tabs>
          <w:tab w:val="left" w:pos="3020"/>
        </w:tabs>
      </w:pPr>
    </w:p>
    <w:p w:rsidR="002467E8" w:rsidRPr="005F35C7" w:rsidRDefault="002467E8" w:rsidP="002B5649">
      <w:pPr>
        <w:tabs>
          <w:tab w:val="left" w:pos="3020"/>
        </w:tabs>
        <w:rPr>
          <w:sz w:val="16"/>
        </w:rPr>
      </w:pPr>
    </w:p>
    <w:p w:rsidR="00E5385E" w:rsidRPr="005F35C7" w:rsidRDefault="00E5385E" w:rsidP="00E5385E">
      <w:pPr>
        <w:tabs>
          <w:tab w:val="left" w:pos="7330"/>
        </w:tabs>
      </w:pPr>
    </w:p>
    <w:sectPr w:rsidR="00E5385E" w:rsidRPr="005F35C7" w:rsidSect="00073D28">
      <w:pgSz w:w="12240" w:h="15840" w:code="1"/>
      <w:pgMar w:top="1276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3DF" w:rsidRDefault="001143DF" w:rsidP="00E5385E">
      <w:r>
        <w:separator/>
      </w:r>
    </w:p>
  </w:endnote>
  <w:endnote w:type="continuationSeparator" w:id="0">
    <w:p w:rsidR="001143DF" w:rsidRDefault="001143DF" w:rsidP="00E53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3DF" w:rsidRDefault="001143DF" w:rsidP="00E5385E">
      <w:r>
        <w:separator/>
      </w:r>
    </w:p>
  </w:footnote>
  <w:footnote w:type="continuationSeparator" w:id="0">
    <w:p w:rsidR="001143DF" w:rsidRDefault="001143DF" w:rsidP="00E5385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UADALUPE ANAHI REYES RENDON">
    <w15:presenceInfo w15:providerId="AD" w15:userId="S-1-5-21-2181215472-2503910162-2911420252-2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B8"/>
    <w:rsid w:val="00030BB9"/>
    <w:rsid w:val="00073D28"/>
    <w:rsid w:val="00091AF8"/>
    <w:rsid w:val="000C572E"/>
    <w:rsid w:val="001143DF"/>
    <w:rsid w:val="00127377"/>
    <w:rsid w:val="00187CF9"/>
    <w:rsid w:val="001B00A3"/>
    <w:rsid w:val="002467E8"/>
    <w:rsid w:val="002B5649"/>
    <w:rsid w:val="0032541E"/>
    <w:rsid w:val="0038110C"/>
    <w:rsid w:val="003942E9"/>
    <w:rsid w:val="003C4A7D"/>
    <w:rsid w:val="003D44D0"/>
    <w:rsid w:val="0040605E"/>
    <w:rsid w:val="004757D5"/>
    <w:rsid w:val="0057156B"/>
    <w:rsid w:val="005751A9"/>
    <w:rsid w:val="005849B8"/>
    <w:rsid w:val="005F3498"/>
    <w:rsid w:val="005F35C7"/>
    <w:rsid w:val="00627F16"/>
    <w:rsid w:val="00691CDC"/>
    <w:rsid w:val="006B1D27"/>
    <w:rsid w:val="006E19FB"/>
    <w:rsid w:val="006E34D3"/>
    <w:rsid w:val="0072300A"/>
    <w:rsid w:val="00782EA0"/>
    <w:rsid w:val="00802E0C"/>
    <w:rsid w:val="00856103"/>
    <w:rsid w:val="008979A3"/>
    <w:rsid w:val="00903FE9"/>
    <w:rsid w:val="00906997"/>
    <w:rsid w:val="009A3E8F"/>
    <w:rsid w:val="00A074BD"/>
    <w:rsid w:val="00A102ED"/>
    <w:rsid w:val="00A42A89"/>
    <w:rsid w:val="00A63990"/>
    <w:rsid w:val="00B072E2"/>
    <w:rsid w:val="00B104B8"/>
    <w:rsid w:val="00C0744A"/>
    <w:rsid w:val="00C32E0B"/>
    <w:rsid w:val="00CB341E"/>
    <w:rsid w:val="00D07D37"/>
    <w:rsid w:val="00D4035A"/>
    <w:rsid w:val="00D417EE"/>
    <w:rsid w:val="00D707FE"/>
    <w:rsid w:val="00D7226E"/>
    <w:rsid w:val="00DD481A"/>
    <w:rsid w:val="00DF3220"/>
    <w:rsid w:val="00E0433B"/>
    <w:rsid w:val="00E413CD"/>
    <w:rsid w:val="00E5385E"/>
    <w:rsid w:val="00EE1B2E"/>
    <w:rsid w:val="00F26824"/>
    <w:rsid w:val="00F7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E8A7"/>
  <w15:chartTrackingRefBased/>
  <w15:docId w15:val="{902F32D6-6A60-48D0-9D40-6A33BCF5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9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385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5385E"/>
    <w:rPr>
      <w:rFonts w:ascii="Times New Roman" w:eastAsia="Times New Roman" w:hAnsi="Times New Roman" w:cs="Mangal"/>
      <w:sz w:val="24"/>
      <w:szCs w:val="21"/>
      <w:lang w:val="en-US" w:eastAsia="es-ES" w:bidi="hi-IN"/>
    </w:rPr>
  </w:style>
  <w:style w:type="paragraph" w:styleId="Piedepgina">
    <w:name w:val="footer"/>
    <w:basedOn w:val="Normal"/>
    <w:link w:val="PiedepginaCar"/>
    <w:uiPriority w:val="99"/>
    <w:unhideWhenUsed/>
    <w:rsid w:val="00E5385E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5385E"/>
    <w:rPr>
      <w:rFonts w:ascii="Times New Roman" w:eastAsia="Times New Roman" w:hAnsi="Times New Roman" w:cs="Mangal"/>
      <w:sz w:val="24"/>
      <w:szCs w:val="21"/>
      <w:lang w:val="en-US" w:eastAsia="es-ES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2EA0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2EA0"/>
    <w:rPr>
      <w:rFonts w:ascii="Segoe UI" w:eastAsia="Times New Roman" w:hAnsi="Segoe UI" w:cs="Mangal"/>
      <w:sz w:val="18"/>
      <w:szCs w:val="16"/>
      <w:lang w:val="en-US" w:eastAsia="es-E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1C0B2-D316-42EA-80EB-C44913276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ANZALDO PALMA</dc:creator>
  <cp:keywords/>
  <dc:description/>
  <cp:lastModifiedBy>MELISSA FERNANDA DUARTE MANZANO</cp:lastModifiedBy>
  <cp:revision>17</cp:revision>
  <cp:lastPrinted>2022-09-05T22:03:00Z</cp:lastPrinted>
  <dcterms:created xsi:type="dcterms:W3CDTF">2022-06-13T22:09:00Z</dcterms:created>
  <dcterms:modified xsi:type="dcterms:W3CDTF">2024-09-18T19:55:00Z</dcterms:modified>
</cp:coreProperties>
</file>