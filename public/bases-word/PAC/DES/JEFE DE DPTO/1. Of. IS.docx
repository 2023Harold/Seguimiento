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0C00B5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2987CF3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1D35F946" w:rsidR="007F6C83" w:rsidRPr="007F3D5B" w:rsidRDefault="000A3059" w:rsidP="007C683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fracción </w:t>
      </w:r>
      <w:commentRangeEnd w:id="4"/>
      <w:r w:rsidRPr="007F3D5B">
        <w:rPr>
          <w:rFonts w:ascii="Arial" w:eastAsia="Arial" w:hAnsi="Arial" w:cs="Arial"/>
          <w:sz w:val="20"/>
          <w:szCs w:val="20"/>
        </w:rPr>
        <w:commentReference w:id="4"/>
      </w:r>
      <w:r w:rsidRPr="007F3D5B">
        <w:rPr>
          <w:rFonts w:ascii="Arial" w:eastAsia="Arial" w:hAnsi="Arial" w:cs="Arial"/>
          <w:sz w:val="20"/>
          <w:szCs w:val="20"/>
        </w:rPr>
        <w:t>,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</w:t>
      </w:r>
      <w:ins w:id="5" w:author="Guadalupe Anahí Reyes Rendon" w:date="2024-09-17T16:28:00Z">
        <w:r w:rsidR="00295221">
          <w:rPr>
            <w:rFonts w:ascii="Arial" w:eastAsia="Arial" w:hAnsi="Arial" w:cs="Arial"/>
            <w:sz w:val="20"/>
            <w:szCs w:val="20"/>
          </w:rPr>
          <w:t xml:space="preserve"> </w:t>
        </w:r>
      </w:ins>
      <w:commentRangeStart w:id="6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6"/>
      <w:r w:rsidRPr="007F3D5B">
        <w:rPr>
          <w:rFonts w:eastAsia="Arial"/>
        </w:rPr>
        <w:commentReference w:id="6"/>
      </w:r>
      <w:bookmarkStart w:id="7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7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3 </w:t>
      </w:r>
      <w:r w:rsidR="00295221" w:rsidRPr="007F3D5B">
        <w:rPr>
          <w:rFonts w:ascii="Arial" w:eastAsia="Arial" w:hAnsi="Arial" w:cs="Arial"/>
          <w:sz w:val="20"/>
          <w:szCs w:val="20"/>
        </w:rPr>
        <w:t>fracci</w:t>
      </w:r>
      <w:r w:rsidR="00295221">
        <w:rPr>
          <w:rFonts w:ascii="Arial" w:eastAsia="Arial" w:hAnsi="Arial" w:cs="Arial"/>
          <w:sz w:val="20"/>
          <w:szCs w:val="20"/>
        </w:rPr>
        <w:t>ón</w:t>
      </w:r>
      <w:r w:rsidR="00295221" w:rsidRPr="007F3D5B">
        <w:rPr>
          <w:rFonts w:ascii="Arial" w:eastAsia="Arial" w:hAnsi="Arial" w:cs="Arial"/>
          <w:sz w:val="20"/>
          <w:szCs w:val="20"/>
        </w:rPr>
        <w:t xml:space="preserve"> </w:t>
      </w:r>
      <w:commentRangeStart w:id="8"/>
      <w:r w:rsidR="00E84AA9" w:rsidRPr="007F3D5B">
        <w:rPr>
          <w:rFonts w:ascii="Arial" w:eastAsia="Arial" w:hAnsi="Arial" w:cs="Arial"/>
          <w:sz w:val="20"/>
          <w:szCs w:val="20"/>
        </w:rPr>
        <w:t xml:space="preserve">XXIII Bis, </w:t>
      </w:r>
      <w:commentRangeEnd w:id="8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7F3D5B">
        <w:rPr>
          <w:rFonts w:ascii="Arial" w:eastAsia="Arial" w:hAnsi="Arial" w:cs="Arial"/>
          <w:sz w:val="20"/>
          <w:szCs w:val="20"/>
        </w:rPr>
        <w:t>4, 6 fracciones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9" w:name="_Hlk104995299"/>
      <w:r w:rsidRPr="007F3D5B">
        <w:rPr>
          <w:rFonts w:ascii="Arial" w:eastAsia="Arial" w:hAnsi="Arial" w:cs="Arial"/>
          <w:sz w:val="20"/>
          <w:szCs w:val="20"/>
        </w:rPr>
        <w:t xml:space="preserve">23 </w:t>
      </w:r>
      <w:commentRangeStart w:id="10"/>
      <w:r w:rsidRPr="007F3D5B">
        <w:rPr>
          <w:rFonts w:ascii="Arial" w:eastAsia="Arial" w:hAnsi="Arial" w:cs="Arial"/>
          <w:sz w:val="20"/>
          <w:szCs w:val="20"/>
        </w:rPr>
        <w:t>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10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0767E0" w:rsidRPr="007F3D5B">
        <w:rPr>
          <w:rFonts w:ascii="Arial" w:eastAsia="Arial" w:hAnsi="Arial" w:cs="Arial"/>
          <w:sz w:val="20"/>
          <w:szCs w:val="20"/>
        </w:rPr>
        <w:t xml:space="preserve">XIX, </w:t>
      </w:r>
      <w:commentRangeStart w:id="11"/>
      <w:r w:rsidR="007C6839" w:rsidRPr="007F3D5B">
        <w:rPr>
          <w:rFonts w:ascii="Arial" w:eastAsia="Arial" w:hAnsi="Arial" w:cs="Arial"/>
          <w:sz w:val="20"/>
          <w:szCs w:val="20"/>
        </w:rPr>
        <w:t>XLIII Bis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11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9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r w:rsidRPr="007F3D5B">
        <w:rPr>
          <w:rFonts w:ascii="Arial" w:eastAsia="Arial" w:hAnsi="Arial" w:cs="Arial"/>
          <w:sz w:val="20"/>
          <w:szCs w:val="20"/>
        </w:rPr>
        <w:t>XII, XIV, XVI y XIX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50E5679B" w14:textId="2A699550" w:rsidR="00B30DE2" w:rsidRDefault="007F6C83" w:rsidP="00C028E1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>D</w:t>
      </w:r>
      <w:r w:rsidR="00BA19E2" w:rsidRPr="007F3D5B">
        <w:rPr>
          <w:rFonts w:ascii="Arial" w:eastAsia="Arial" w:hAnsi="Arial" w:cs="Arial"/>
          <w:sz w:val="20"/>
          <w:szCs w:val="20"/>
        </w:rPr>
        <w:t>erivado de</w:t>
      </w:r>
      <w:r w:rsidR="007C6839" w:rsidRPr="007F3D5B">
        <w:rPr>
          <w:rFonts w:ascii="Arial" w:eastAsia="Arial" w:hAnsi="Arial" w:cs="Arial"/>
          <w:sz w:val="20"/>
          <w:szCs w:val="20"/>
        </w:rPr>
        <w:t>l seguimiento al Informe de Auditoría correspondiente a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la </w:t>
      </w:r>
      <w:r w:rsidR="00BA19E2" w:rsidRPr="007F3D5B">
        <w:rPr>
          <w:rFonts w:ascii="Arial" w:hAnsi="Arial" w:cs="Arial"/>
          <w:sz w:val="20"/>
          <w:szCs w:val="20"/>
        </w:rPr>
        <w:t>Auditoría</w:t>
      </w:r>
      <w:r w:rsidR="00D87A6C">
        <w:rPr>
          <w:rFonts w:ascii="Arial" w:hAnsi="Arial" w:cs="Arial"/>
          <w:sz w:val="20"/>
          <w:szCs w:val="20"/>
        </w:rPr>
        <w:t xml:space="preserve"> de </w:t>
      </w:r>
      <w:r w:rsidR="00295221">
        <w:rPr>
          <w:rFonts w:ascii="Arial" w:hAnsi="Arial" w:cs="Arial"/>
          <w:sz w:val="20"/>
          <w:szCs w:val="20"/>
        </w:rPr>
        <w:t>Desempeño</w:t>
      </w:r>
      <w:r w:rsidR="00BA19E2" w:rsidRPr="007F3D5B">
        <w:rPr>
          <w:rFonts w:ascii="Arial" w:hAnsi="Arial" w:cs="Arial"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2"/>
      <w:r w:rsidR="00BA19E2" w:rsidRPr="007F3D5B">
        <w:rPr>
          <w:rFonts w:ascii="Arial" w:hAnsi="Arial" w:cs="Arial"/>
          <w:bCs/>
          <w:sz w:val="20"/>
          <w:szCs w:val="20"/>
        </w:rPr>
        <w:t>XXXX</w:t>
      </w:r>
      <w:commentRangeEnd w:id="12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460B36">
        <w:rPr>
          <w:rFonts w:ascii="Arial" w:hAnsi="Arial" w:cs="Arial"/>
          <w:bCs/>
          <w:sz w:val="20"/>
          <w:szCs w:val="20"/>
        </w:rPr>
        <w:t xml:space="preserve"> del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13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r w:rsidR="00460B36">
        <w:rPr>
          <w:rFonts w:ascii="Arial" w:hAnsi="Arial" w:cs="Arial"/>
          <w:bCs/>
          <w:sz w:val="20"/>
          <w:szCs w:val="20"/>
        </w:rPr>
        <w:t xml:space="preserve"> </w:t>
      </w:r>
      <w:commentRangeEnd w:id="13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y </w:t>
      </w:r>
      <w:r w:rsidR="007C555E" w:rsidRPr="007F3D5B">
        <w:rPr>
          <w:rFonts w:ascii="Arial" w:eastAsia="Arial" w:hAnsi="Arial" w:cs="Arial"/>
          <w:sz w:val="20"/>
          <w:szCs w:val="20"/>
        </w:rPr>
        <w:t xml:space="preserve">notificado a esa entidad fiscalizada 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mediante oficio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número </w:t>
      </w:r>
      <w:commentRangeStart w:id="14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commentRangeEnd w:id="14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C028E1" w:rsidRPr="007F3D5B">
        <w:rPr>
          <w:rFonts w:ascii="Arial" w:hAnsi="Arial" w:cs="Arial"/>
          <w:bCs/>
          <w:sz w:val="20"/>
          <w:szCs w:val="20"/>
        </w:rPr>
        <w:t xml:space="preserve">por medio del cual, se le dieron 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a </w:t>
      </w:r>
      <w:r w:rsidR="00C028E1" w:rsidRPr="007F3D5B">
        <w:rPr>
          <w:rFonts w:ascii="Arial" w:hAnsi="Arial" w:cs="Arial"/>
          <w:sz w:val="20"/>
          <w:szCs w:val="20"/>
        </w:rPr>
        <w:t xml:space="preserve">conocer las </w:t>
      </w:r>
      <w:r w:rsidR="002E5FA8" w:rsidRPr="007F3D5B">
        <w:rPr>
          <w:rFonts w:ascii="Arial" w:hAnsi="Arial" w:cs="Arial"/>
          <w:sz w:val="20"/>
          <w:szCs w:val="20"/>
        </w:rPr>
        <w:t>observaciones</w:t>
      </w:r>
      <w:r w:rsidR="00C028E1" w:rsidRPr="007F3D5B">
        <w:rPr>
          <w:rFonts w:ascii="Arial" w:hAnsi="Arial" w:cs="Arial"/>
          <w:sz w:val="20"/>
          <w:szCs w:val="20"/>
        </w:rPr>
        <w:t xml:space="preserve"> emitidas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 con motivo del acto de fiscalización practicado </w:t>
      </w:r>
      <w:r w:rsidR="00C028E1" w:rsidRPr="007F3D5B">
        <w:rPr>
          <w:rFonts w:ascii="Arial" w:hAnsi="Arial" w:cs="Arial"/>
          <w:sz w:val="20"/>
          <w:szCs w:val="20"/>
        </w:rPr>
        <w:t xml:space="preserve">a esa entidad </w:t>
      </w:r>
      <w:commentRangeStart w:id="15"/>
      <w:r w:rsidR="00460B36">
        <w:rPr>
          <w:rFonts w:ascii="Arial" w:hAnsi="Arial" w:cs="Arial"/>
          <w:sz w:val="20"/>
          <w:szCs w:val="20"/>
        </w:rPr>
        <w:t>XXX</w:t>
      </w:r>
      <w:commentRangeEnd w:id="15"/>
      <w:r w:rsidR="00C028E1" w:rsidRPr="007F3D5B">
        <w:rPr>
          <w:rStyle w:val="Refdecomentario"/>
          <w:sz w:val="20"/>
          <w:szCs w:val="20"/>
        </w:rPr>
        <w:commentReference w:id="15"/>
      </w:r>
      <w:r w:rsidR="00C028E1" w:rsidRPr="007F3D5B">
        <w:rPr>
          <w:rFonts w:ascii="Arial" w:hAnsi="Arial" w:cs="Arial"/>
          <w:sz w:val="20"/>
          <w:szCs w:val="20"/>
        </w:rPr>
        <w:t xml:space="preserve"> por parte del Órgano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 Superior de Fiscalización del Estado de México</w:t>
      </w:r>
      <w:r w:rsidR="00BA19E2" w:rsidRPr="007F3D5B">
        <w:rPr>
          <w:rFonts w:ascii="Arial" w:hAnsi="Arial" w:cs="Arial"/>
          <w:bCs/>
          <w:sz w:val="20"/>
          <w:szCs w:val="20"/>
        </w:rPr>
        <w:t>;</w:t>
      </w:r>
      <w:r w:rsidR="00BA19E2" w:rsidRPr="007F3D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D5B">
        <w:rPr>
          <w:rFonts w:ascii="Arial" w:hAnsi="Arial" w:cs="Arial"/>
          <w:b/>
          <w:bCs/>
          <w:sz w:val="20"/>
          <w:szCs w:val="20"/>
        </w:rPr>
        <w:t>remito a usted e</w:t>
      </w:r>
      <w:r w:rsidR="00B30DE2" w:rsidRPr="007F3D5B">
        <w:rPr>
          <w:rFonts w:ascii="Arial" w:hAnsi="Arial" w:cs="Arial"/>
          <w:b/>
          <w:bCs/>
          <w:sz w:val="20"/>
          <w:szCs w:val="20"/>
        </w:rPr>
        <w:t>l Informe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guardan las </w:t>
      </w:r>
      <w:r w:rsidR="00C028E1" w:rsidRPr="007F3D5B">
        <w:rPr>
          <w:rFonts w:ascii="Arial" w:hAnsi="Arial" w:cs="Arial"/>
          <w:sz w:val="20"/>
          <w:szCs w:val="20"/>
        </w:rPr>
        <w:t xml:space="preserve">citadas </w:t>
      </w:r>
      <w:r w:rsidRPr="007F3D5B">
        <w:rPr>
          <w:rFonts w:ascii="Arial" w:hAnsi="Arial" w:cs="Arial"/>
          <w:sz w:val="20"/>
          <w:szCs w:val="20"/>
        </w:rPr>
        <w:t xml:space="preserve">observaciones, </w:t>
      </w:r>
      <w:r w:rsidRPr="007F3D5B">
        <w:rPr>
          <w:rFonts w:ascii="Arial" w:hAnsi="Arial" w:cs="Arial"/>
          <w:b/>
          <w:sz w:val="20"/>
          <w:szCs w:val="20"/>
        </w:rPr>
        <w:t>constante de</w:t>
      </w:r>
      <w:r w:rsidR="00C028E1" w:rsidRPr="007F3D5B">
        <w:rPr>
          <w:rFonts w:ascii="Arial" w:hAnsi="Arial" w:cs="Arial"/>
          <w:b/>
          <w:sz w:val="20"/>
          <w:szCs w:val="20"/>
        </w:rPr>
        <w:t xml:space="preserve"> </w:t>
      </w:r>
      <w:commentRangeStart w:id="16"/>
      <w:r w:rsidR="00E37F6E">
        <w:rPr>
          <w:rFonts w:ascii="Arial" w:hAnsi="Arial" w:cs="Arial"/>
          <w:b/>
          <w:sz w:val="20"/>
          <w:szCs w:val="20"/>
        </w:rPr>
        <w:t xml:space="preserve">XXX </w:t>
      </w:r>
      <w:commentRangeEnd w:id="16"/>
      <w:r w:rsidR="00E37F6E">
        <w:rPr>
          <w:rStyle w:val="Refdecomentario"/>
        </w:rPr>
        <w:commentReference w:id="16"/>
      </w:r>
      <w:r w:rsidR="00B30DE2" w:rsidRPr="007F3D5B">
        <w:rPr>
          <w:rFonts w:ascii="Arial" w:hAnsi="Arial" w:cs="Arial"/>
          <w:b/>
          <w:sz w:val="20"/>
          <w:szCs w:val="20"/>
        </w:rPr>
        <w:t>fojas útiles</w:t>
      </w:r>
      <w:r w:rsidR="00B30DE2" w:rsidRPr="007F3D5B">
        <w:rPr>
          <w:rStyle w:val="Refdecomentario"/>
          <w:rFonts w:ascii="Arial" w:hAnsi="Arial" w:cs="Arial"/>
          <w:b/>
          <w:sz w:val="20"/>
          <w:szCs w:val="20"/>
        </w:rPr>
        <w:commentReference w:id="17"/>
      </w:r>
      <w:r w:rsidRPr="0089762E">
        <w:rPr>
          <w:rFonts w:ascii="Arial" w:hAnsi="Arial" w:cs="Arial"/>
          <w:sz w:val="20"/>
          <w:szCs w:val="20"/>
        </w:rPr>
        <w:t>.</w:t>
      </w:r>
    </w:p>
    <w:p w14:paraId="598FBC43" w14:textId="77777777" w:rsidR="00B30DE2" w:rsidRPr="007F3D5B" w:rsidRDefault="00B30DE2" w:rsidP="00B30DE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7F3D5B" w:rsidRDefault="00B30DE2" w:rsidP="00214103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18" w:name="_Hlk125023043"/>
    </w:p>
    <w:bookmarkEnd w:id="18"/>
    <w:p w14:paraId="7C81FCAE" w14:textId="77777777" w:rsidR="00B30DE2" w:rsidRPr="007F3D5B" w:rsidRDefault="00B30DE2" w:rsidP="00B30DE2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21410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544AF49B" w14:textId="77777777" w:rsidR="008E0E07" w:rsidRPr="007F3D5B" w:rsidRDefault="008E0E07" w:rsidP="008E0E07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7F3D5B" w:rsidRDefault="008E0E07" w:rsidP="00733778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30452F95" w:rsidR="00884729" w:rsidRPr="007F3D5B" w:rsidRDefault="00B30DE2" w:rsidP="00B30DE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commentRangeStart w:id="19"/>
      <w:commentRangeStart w:id="20"/>
      <w:r w:rsidR="002625EB">
        <w:rPr>
          <w:rFonts w:ascii="Arial" w:eastAsia="Arial" w:hAnsi="Arial" w:cs="Arial"/>
          <w:b/>
          <w:sz w:val="12"/>
          <w:szCs w:val="14"/>
        </w:rPr>
        <w:t xml:space="preserve">XXX. </w:t>
      </w:r>
      <w:r w:rsidR="00884729" w:rsidRPr="007F3D5B">
        <w:rPr>
          <w:rFonts w:ascii="Arial" w:eastAsia="Arial" w:hAnsi="Arial" w:cs="Arial"/>
          <w:sz w:val="12"/>
          <w:szCs w:val="14"/>
        </w:rPr>
        <w:t>Subsecretario de Control y Evaluación de la Secretaría de la Contraloría</w:t>
      </w:r>
      <w:r w:rsidR="00550082" w:rsidRPr="007F3D5B">
        <w:rPr>
          <w:rFonts w:ascii="Arial" w:eastAsia="Arial" w:hAnsi="Arial" w:cs="Arial"/>
          <w:sz w:val="12"/>
          <w:szCs w:val="14"/>
        </w:rPr>
        <w:t xml:space="preserve"> </w:t>
      </w:r>
      <w:bookmarkStart w:id="21" w:name="_Hlk114498460"/>
      <w:r w:rsidR="00550082" w:rsidRPr="007F3D5B">
        <w:rPr>
          <w:rFonts w:ascii="Arial" w:eastAsia="Arial" w:hAnsi="Arial" w:cs="Arial"/>
          <w:sz w:val="12"/>
          <w:szCs w:val="14"/>
        </w:rPr>
        <w:t>del Gobierno del Estado de México</w:t>
      </w:r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19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</w:p>
    <w:p w14:paraId="743BCA25" w14:textId="2204DD35" w:rsidR="00550082" w:rsidRPr="007F3D5B" w:rsidRDefault="00550082" w:rsidP="0055008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20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21"/>
    <w:p w14:paraId="5F7AEE78" w14:textId="77777777" w:rsidR="00051DC9" w:rsidRPr="007F3D5B" w:rsidRDefault="00B30DE2" w:rsidP="00B30DE2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B30DE2">
      <w:pPr>
        <w:spacing w:after="0" w:line="276" w:lineRule="auto"/>
        <w:ind w:firstLine="708"/>
        <w:rPr>
          <w:ins w:id="22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23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23"/>
      <w:r w:rsidR="00B30DE2" w:rsidRPr="007F3D5B">
        <w:rPr>
          <w:rStyle w:val="Refdecomentario"/>
        </w:rPr>
        <w:commentReference w:id="23"/>
      </w:r>
    </w:p>
    <w:p w14:paraId="7E6DD1BB" w14:textId="77777777" w:rsidR="00602F0D" w:rsidRPr="007F3D5B" w:rsidRDefault="00602F0D" w:rsidP="00214103">
      <w:pPr>
        <w:rPr>
          <w:ins w:id="24" w:author="MELISSA FERNANDA DUARTE MANZANO [2]" w:date="2023-01-24T16:50:00Z"/>
          <w:rFonts w:ascii="HelveticaNeue LT 45 Light" w:hAnsi="HelveticaNeue LT 45 Light"/>
        </w:rPr>
      </w:pPr>
    </w:p>
    <w:p w14:paraId="5546C430" w14:textId="77777777" w:rsidR="00602F0D" w:rsidRPr="007F3D5B" w:rsidRDefault="00602F0D" w:rsidP="00214103">
      <w:pPr>
        <w:rPr>
          <w:ins w:id="25" w:author="MELISSA FERNANDA DUARTE MANZANO [2]" w:date="2023-01-24T16:50:00Z"/>
          <w:rFonts w:ascii="HelveticaNeue LT 45 Light" w:hAnsi="HelveticaNeue LT 45 Light"/>
        </w:rPr>
      </w:pPr>
    </w:p>
    <w:p w14:paraId="31714299" w14:textId="6114B61B" w:rsidR="00B30DE2" w:rsidRPr="007F3D5B" w:rsidRDefault="00602F0D" w:rsidP="00214103">
      <w:pPr>
        <w:tabs>
          <w:tab w:val="left" w:pos="2627"/>
        </w:tabs>
        <w:rPr>
          <w:rFonts w:ascii="HelveticaNeue LT 45 Light" w:hAnsi="HelveticaNeue LT 45 Light"/>
        </w:rPr>
      </w:pPr>
      <w:bookmarkStart w:id="26" w:name="_GoBack"/>
      <w:bookmarkEnd w:id="26"/>
      <w:ins w:id="27" w:author="MELISSA FERNANDA DUARTE MANZANO [2]" w:date="2023-01-24T16:50:00Z">
        <w:r w:rsidRPr="007F3D5B">
          <w:rPr>
            <w:rFonts w:ascii="HelveticaNeue LT 45 Light" w:hAnsi="HelveticaNeue LT 45 Light"/>
          </w:rPr>
          <w:tab/>
        </w:r>
      </w:ins>
    </w:p>
    <w:sectPr w:rsidR="00B30DE2" w:rsidRPr="007F3D5B" w:rsidSect="00E96F5B">
      <w:headerReference w:type="default" r:id="rId10"/>
      <w:footerReference w:type="default" r:id="rId11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JULIO CESAR FABIAN CASTRO" w:date="2021-10-01T12:34:00Z" w:initials="JCFC">
    <w:p w14:paraId="4CCEBBEE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20C88E1" w14:textId="77777777" w:rsidR="00550082" w:rsidRDefault="00550082" w:rsidP="000A3059">
      <w:pPr>
        <w:pStyle w:val="Textocomentario"/>
      </w:pPr>
      <w:r>
        <w:t>II. Los municipios del Estado de México.</w:t>
      </w:r>
    </w:p>
    <w:p w14:paraId="25EBFD67" w14:textId="77777777" w:rsidR="00550082" w:rsidRDefault="00550082" w:rsidP="000A3059">
      <w:pPr>
        <w:pStyle w:val="Textocomentario"/>
      </w:pPr>
      <w:r>
        <w:t>IV. Los Organismos Auxiliares</w:t>
      </w:r>
    </w:p>
    <w:p w14:paraId="69650DD7" w14:textId="77777777" w:rsidR="00550082" w:rsidRDefault="00550082" w:rsidP="000A305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64D0DE80" w14:textId="77777777" w:rsidR="00550082" w:rsidRDefault="00550082" w:rsidP="000A3059">
      <w:pPr>
        <w:pStyle w:val="Textocomentario"/>
      </w:pPr>
    </w:p>
    <w:p w14:paraId="3BF4B5D5" w14:textId="77777777" w:rsidR="00550082" w:rsidRDefault="00550082" w:rsidP="000A3059">
      <w:pPr>
        <w:pStyle w:val="Textocomentario"/>
      </w:pPr>
      <w:r>
        <w:t>Insertar la fracción correspondiente al ámbito estatal</w:t>
      </w:r>
    </w:p>
    <w:p w14:paraId="35F08458" w14:textId="77777777" w:rsidR="00550082" w:rsidRDefault="00550082" w:rsidP="000A3059">
      <w:pPr>
        <w:pStyle w:val="Textocomentario"/>
      </w:pPr>
      <w:r>
        <w:t>I. Los Poderes Públicos del Estado.</w:t>
      </w:r>
    </w:p>
    <w:p w14:paraId="6712073F" w14:textId="77777777" w:rsidR="00550082" w:rsidRPr="00841025" w:rsidRDefault="00550082" w:rsidP="000A3059">
      <w:pPr>
        <w:pStyle w:val="Textocomentario"/>
      </w:pPr>
      <w:r w:rsidRPr="00841025">
        <w:t>III. Los organismos autónomos.</w:t>
      </w:r>
    </w:p>
    <w:p w14:paraId="39ACEF94" w14:textId="77777777" w:rsidR="00550082" w:rsidRPr="00841025" w:rsidRDefault="00550082" w:rsidP="000A3059">
      <w:pPr>
        <w:pStyle w:val="Textocomentario"/>
      </w:pPr>
      <w:r w:rsidRPr="00841025">
        <w:t>IV. Los Organismos Auxiliares.</w:t>
      </w:r>
    </w:p>
    <w:p w14:paraId="3A6FC5A0" w14:textId="77777777" w:rsidR="00550082" w:rsidRDefault="00550082" w:rsidP="000A305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CFD6230" w14:textId="77777777" w:rsidR="00550082" w:rsidRDefault="00550082" w:rsidP="000A3059">
      <w:pPr>
        <w:pStyle w:val="Textocomentario"/>
      </w:pPr>
    </w:p>
  </w:comment>
  <w:comment w:id="6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8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0" w:author="ALFREDO SERVIN HERNANDEZ" w:date="2022-08-11T17:37:00Z" w:initials="ASH">
    <w:p w14:paraId="43E24B19" w14:textId="39E489A2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1" w:author="ALFREDO SERVIN HERNANDEZ" w:date="2022-08-11T17:38:00Z" w:initials="ASH">
    <w:p w14:paraId="0F80CC85" w14:textId="43409695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3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4" w:author="MELISSA FERNANDA DUARTE MANZANO" w:date="2024-09-12T14:33:00Z" w:initials="MFDM">
    <w:p w14:paraId="39EFD96A" w14:textId="11A3C156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Número del Oficio de la Unidad de Seguimiento, por medio del cual, se notificó el Informe de Auditoría</w:t>
      </w:r>
    </w:p>
  </w:comment>
  <w:comment w:id="15" w:author="SINAI ALEJANDRA BUSTAMANTE SANCHEZ" w:date="2021-10-01T09:29:00Z" w:initials="SABS">
    <w:p w14:paraId="4E8C8727" w14:textId="77777777" w:rsidR="00550082" w:rsidRDefault="00550082" w:rsidP="00C028E1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6" w:author="MELISSA FERNANDA DUARTE MANZANO" w:date="2024-09-18T11:31:00Z" w:initials="MFDM">
    <w:p w14:paraId="2F91D55C" w14:textId="77777777" w:rsidR="00E37F6E" w:rsidRDefault="00E37F6E" w:rsidP="00E37F6E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8B30636" w14:textId="77777777" w:rsidR="00E37F6E" w:rsidRDefault="00E37F6E" w:rsidP="00E37F6E">
      <w:pPr>
        <w:pStyle w:val="Textocomentario"/>
      </w:pPr>
      <w:r>
        <w:t>EJEMPLO: 2 (Dos)</w:t>
      </w:r>
    </w:p>
  </w:comment>
  <w:comment w:id="17" w:author="SINAI ALEJANDRA BUSTAMANTE SANCHEZ" w:date="2021-10-01T12:40:00Z" w:initials="SABS">
    <w:p w14:paraId="017E702D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AA2166F" w14:textId="77777777" w:rsidR="00550082" w:rsidRDefault="00550082" w:rsidP="00B30DE2">
      <w:pPr>
        <w:pStyle w:val="Textocomentario"/>
      </w:pPr>
    </w:p>
    <w:p w14:paraId="674380FB" w14:textId="77777777" w:rsidR="00550082" w:rsidRDefault="00550082" w:rsidP="00B30DE2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9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20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23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6CFD6230" w15:done="0"/>
  <w15:commentEx w15:paraId="4FACCE30" w15:done="0"/>
  <w15:commentEx w15:paraId="745DBC2B" w15:done="0"/>
  <w15:commentEx w15:paraId="43E24B19" w15:done="0"/>
  <w15:commentEx w15:paraId="0F80CC85" w15:done="0"/>
  <w15:commentEx w15:paraId="37E9A005" w15:done="0"/>
  <w15:commentEx w15:paraId="50E3DD0D" w15:done="0"/>
  <w15:commentEx w15:paraId="39EFD96A" w15:done="0"/>
  <w15:commentEx w15:paraId="4E8C8727" w15:done="0"/>
  <w15:commentEx w15:paraId="08B30636" w15:done="0"/>
  <w15:commentEx w15:paraId="674380FB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6CFD6230" w16cid:durableId="250571AC"/>
  <w16cid:commentId w16cid:paraId="4FACCE30" w16cid:durableId="250571AD"/>
  <w16cid:commentId w16cid:paraId="745DBC2B" w16cid:durableId="2641D327"/>
  <w16cid:commentId w16cid:paraId="43E24B19" w16cid:durableId="269FBD11"/>
  <w16cid:commentId w16cid:paraId="0F80CC85" w16cid:durableId="269FBD12"/>
  <w16cid:commentId w16cid:paraId="37E9A005" w16cid:durableId="2A8D79F5"/>
  <w16cid:commentId w16cid:paraId="50E3DD0D" w16cid:durableId="2A8D7A19"/>
  <w16cid:commentId w16cid:paraId="39EFD96A" w16cid:durableId="2A8D7A31"/>
  <w16cid:commentId w16cid:paraId="4E8C8727" w16cid:durableId="252171C3"/>
  <w16cid:commentId w16cid:paraId="08B30636" w16cid:durableId="2A9538A2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5958" w14:textId="77777777" w:rsidR="003C4713" w:rsidRDefault="003C4713" w:rsidP="00C755C3">
      <w:pPr>
        <w:spacing w:after="0" w:line="240" w:lineRule="auto"/>
      </w:pPr>
      <w:r>
        <w:separator/>
      </w:r>
    </w:p>
  </w:endnote>
  <w:endnote w:type="continuationSeparator" w:id="0">
    <w:p w14:paraId="32B982C0" w14:textId="77777777" w:rsidR="003C4713" w:rsidRDefault="003C471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8" w:name="_Hlk86140406"/>
    <w:bookmarkStart w:id="29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28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9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71D4591C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C2A48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71D4591C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C2A48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5D61" w14:textId="77777777" w:rsidR="003C4713" w:rsidRDefault="003C4713" w:rsidP="00C755C3">
      <w:pPr>
        <w:spacing w:after="0" w:line="240" w:lineRule="auto"/>
      </w:pPr>
      <w:r>
        <w:separator/>
      </w:r>
    </w:p>
  </w:footnote>
  <w:footnote w:type="continuationSeparator" w:id="0">
    <w:p w14:paraId="3F419525" w14:textId="77777777" w:rsidR="003C4713" w:rsidRDefault="003C471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795CA03C" w:rsidR="00550082" w:rsidRPr="007F3D5B" w:rsidRDefault="004C2A4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17C1C46" wp14:editId="41559A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3540D180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E96F5B" w:rsidRPr="007F3D5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6A7811B2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EEC7D4E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F3D5B" w:rsidRPr="007F3D5B" w14:paraId="72C9E955" w14:textId="77777777" w:rsidTr="000703F3">
      <w:trPr>
        <w:trHeight w:val="125"/>
      </w:trPr>
      <w:tc>
        <w:tcPr>
          <w:tcW w:w="6379" w:type="dxa"/>
          <w:vAlign w:val="center"/>
        </w:tcPr>
        <w:p w14:paraId="2DF9564F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583" w:type="dxa"/>
          <w:vAlign w:val="center"/>
        </w:tcPr>
        <w:p w14:paraId="5170E339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XXXXXX</w:t>
          </w:r>
        </w:p>
      </w:tc>
    </w:tr>
    <w:tr w:rsidR="007F3D5B" w:rsidRPr="007F3D5B" w14:paraId="2AE74A63" w14:textId="77777777" w:rsidTr="000703F3">
      <w:trPr>
        <w:trHeight w:val="125"/>
      </w:trPr>
      <w:tc>
        <w:tcPr>
          <w:tcW w:w="6379" w:type="dxa"/>
          <w:vAlign w:val="center"/>
        </w:tcPr>
        <w:p w14:paraId="470943B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583" w:type="dxa"/>
          <w:vAlign w:val="center"/>
        </w:tcPr>
        <w:p w14:paraId="497865D4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OSFEM/X/XXXX/202X</w:t>
          </w:r>
        </w:p>
      </w:tc>
    </w:tr>
    <w:tr w:rsidR="007F3D5B" w:rsidRPr="007F3D5B" w14:paraId="07D30414" w14:textId="77777777" w:rsidTr="000703F3">
      <w:trPr>
        <w:trHeight w:val="125"/>
      </w:trPr>
      <w:tc>
        <w:tcPr>
          <w:tcW w:w="6379" w:type="dxa"/>
          <w:vAlign w:val="center"/>
        </w:tcPr>
        <w:p w14:paraId="061D7FAD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583" w:type="dxa"/>
          <w:vAlign w:val="center"/>
        </w:tcPr>
        <w:p w14:paraId="34B7BCCE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F3D5B" w:rsidRPr="007F3D5B" w14:paraId="3527F95C" w14:textId="77777777" w:rsidTr="000703F3">
      <w:trPr>
        <w:trHeight w:val="313"/>
      </w:trPr>
      <w:tc>
        <w:tcPr>
          <w:tcW w:w="6379" w:type="dxa"/>
          <w:vAlign w:val="center"/>
        </w:tcPr>
        <w:p w14:paraId="4550338E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583" w:type="dxa"/>
          <w:vAlign w:val="center"/>
        </w:tcPr>
        <w:p w14:paraId="30D6A295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0307BB" w:rsidRPr="007F3D5B" w14:paraId="54760BE7" w14:textId="77777777" w:rsidTr="000703F3">
      <w:trPr>
        <w:trHeight w:val="572"/>
      </w:trPr>
      <w:tc>
        <w:tcPr>
          <w:tcW w:w="6379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6A8A3DE9" w14:textId="33F9E83D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Guadalupe Anahí Reyes Rendon">
    <w15:presenceInfo w15:providerId="AD" w15:userId="S-1-5-21-2181215472-2503910162-2911420252-2133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03F3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625EB"/>
    <w:rsid w:val="00273957"/>
    <w:rsid w:val="0028112D"/>
    <w:rsid w:val="00282D97"/>
    <w:rsid w:val="00285D9E"/>
    <w:rsid w:val="00295221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5E29"/>
    <w:rsid w:val="0035491D"/>
    <w:rsid w:val="0036274F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501369"/>
    <w:rsid w:val="005124EA"/>
    <w:rsid w:val="0053087E"/>
    <w:rsid w:val="0053185A"/>
    <w:rsid w:val="00532077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075A"/>
    <w:rsid w:val="00845B19"/>
    <w:rsid w:val="00852C8F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353B3"/>
    <w:rsid w:val="009413D3"/>
    <w:rsid w:val="00941709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92B21"/>
    <w:rsid w:val="00AA16FB"/>
    <w:rsid w:val="00AC3DF5"/>
    <w:rsid w:val="00AD646D"/>
    <w:rsid w:val="00B12253"/>
    <w:rsid w:val="00B30DE2"/>
    <w:rsid w:val="00B42E82"/>
    <w:rsid w:val="00B85792"/>
    <w:rsid w:val="00B96549"/>
    <w:rsid w:val="00BA19E2"/>
    <w:rsid w:val="00BA429F"/>
    <w:rsid w:val="00BA6B90"/>
    <w:rsid w:val="00BB212E"/>
    <w:rsid w:val="00C028E1"/>
    <w:rsid w:val="00C27730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37F6E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41</cp:revision>
  <cp:lastPrinted>2022-06-02T16:39:00Z</cp:lastPrinted>
  <dcterms:created xsi:type="dcterms:W3CDTF">2022-06-13T14:55:00Z</dcterms:created>
  <dcterms:modified xsi:type="dcterms:W3CDTF">2024-09-18T20:48:00Z</dcterms:modified>
</cp:coreProperties>
</file>