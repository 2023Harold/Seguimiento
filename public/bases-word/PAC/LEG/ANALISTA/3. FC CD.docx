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7E8" w:rsidRPr="005F35C7" w:rsidRDefault="003D44D0" w:rsidP="005849B8">
      <w:pPr>
        <w:rPr>
          <w:lang w:val="es-ES"/>
        </w:rPr>
      </w:pPr>
      <w:r w:rsidRPr="005F35C7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707746</wp:posOffset>
                </wp:positionH>
                <wp:positionV relativeFrom="paragraph">
                  <wp:posOffset>-122631</wp:posOffset>
                </wp:positionV>
                <wp:extent cx="4114800" cy="417195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71950"/>
                          <a:chOff x="0" y="0"/>
                          <a:chExt cx="4114800" cy="4171950"/>
                        </a:xfrm>
                      </wpg:grpSpPr>
                      <wps:wsp>
                        <wps:cNvPr id="1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00" y="482600"/>
                            <a:ext cx="299783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Default="005849B8" w:rsidP="005849B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3767D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 </w:t>
                              </w:r>
                            </w:p>
                            <w:p w:rsidR="005849B8" w:rsidRPr="005F3498" w:rsidRDefault="00D417EE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Luis Ignacio Sierra Villa, Titular de la Unidad de Seguimiento del Órgano Superior de Fiscalización del Estado de México, en términos de lo previsto en los artículos </w:t>
                              </w:r>
                              <w:r w:rsidR="003C4A7D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1, </w:t>
                              </w:r>
                              <w:r w:rsidR="005849B8"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14 y 21 de la Ley de Fiscalización Superior del Estado de México y; 23 fracciones X, XIX y XLIV y, 47 fracción XIX del Reglamento Interior del Órgano Superior de Fiscalización del Estado de México</w:t>
                              </w:r>
                              <w:r w:rsidR="00187CF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14800" cy="411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46150" y="114300"/>
                            <a:ext cx="2114550" cy="66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UNIDAD DE SEGUIMIENTO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DIRECCIÓN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DEPARTAMENTO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5090" y="2762250"/>
                            <a:ext cx="308109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3D28" w:rsidRPr="003D44D0" w:rsidRDefault="00073D2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  <w:p w:rsidR="00D417EE" w:rsidRPr="00E413CD" w:rsidRDefault="005849B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E413C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CERTIFICA:</w:t>
                              </w:r>
                            </w:p>
                            <w:p w:rsidR="005849B8" w:rsidRPr="005F35C7" w:rsidRDefault="005849B8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presente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medio </w:t>
                              </w:r>
                              <w:ins w:id="0" w:author="GUADALUPE ANAHI REYES RENDON" w:date="2023-01-25T12:16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de</w:t>
                                </w:r>
                              </w:ins>
                              <w:ins w:id="1" w:author="GUADALUPE ANAHI REYES RENDON" w:date="2023-01-25T12:17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almacenamiento</w:t>
                                </w:r>
                                <w:proofErr w:type="spellEnd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ins>
                              <w:proofErr w:type="spellStart"/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óptico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con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capacidad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</w:t>
                              </w:r>
                              <w:r w:rsidR="00A102ED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M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B,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contiene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la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documentación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certificada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expediente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XXX (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fojas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 a la XX) 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y 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ocupan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un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espacio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MB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;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lo que se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asienta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para los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efectos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que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haya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lugar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 Toluca, México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los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días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mes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año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dos mil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===================</w:t>
                              </w:r>
                            </w:p>
                            <w:p w:rsidR="005849B8" w:rsidRPr="005F35C7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  <w:p w:rsidR="005F3498" w:rsidRPr="005F35C7" w:rsidRDefault="005F349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D417EE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LUIS IGNACIO SIERRA VILLA</w:t>
                              </w:r>
                            </w:p>
                            <w:p w:rsidR="00A074BD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TITULAR DE LA UNIDAD</w:t>
                              </w: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2400" y="1333500"/>
                            <a:ext cx="121793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Cuadro de texto 7"/>
                        <wps:cNvSpPr txBox="1"/>
                        <wps:spPr>
                          <a:xfrm>
                            <a:off x="63501" y="1949450"/>
                            <a:ext cx="3962400" cy="560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3990" w:rsidRPr="00073D28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 w:rsidRPr="00A63990">
                                <w:rPr>
                                  <w:b/>
                                  <w:sz w:val="10"/>
                                  <w:szCs w:val="10"/>
                                </w:rPr>
                                <w:t xml:space="preserve">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COMPULSÓ:                                                                                                          </w:t>
                              </w:r>
                              <w:r w:rsidR="006B1D27"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COMPULSÓ:</w:t>
                              </w:r>
                            </w:p>
                            <w:p w:rsidR="003D44D0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</w:t>
                              </w:r>
                            </w:p>
                            <w:p w:rsidR="00D7226E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                                                                                 </w:t>
                              </w:r>
                            </w:p>
                            <w:p w:rsidR="00A63990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A63990" w:rsidRPr="003D44D0" w:rsidRDefault="00F26824" w:rsidP="00F26824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XXXXXXXXXXXXXXXXX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XXXXXXXXXXX</w:t>
                              </w:r>
                            </w:p>
                            <w:p w:rsidR="00A63990" w:rsidRPr="003D44D0" w:rsidRDefault="00A63990" w:rsidP="003D44D0">
                              <w:pPr>
                                <w:ind w:left="4678" w:hanging="4678"/>
                                <w:rPr>
                                  <w:rFonts w:ascii="Arial" w:hAnsi="Arial" w:cs="Arial"/>
                                  <w:b/>
                                  <w:sz w:val="12"/>
                                  <w:szCs w:val="10"/>
                                </w:rPr>
                              </w:pP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DIRECTOR DE SEGUIMIENTO “</w:t>
                              </w:r>
                              <w:proofErr w:type="gramStart"/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”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proofErr w:type="gramEnd"/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JEF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E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DE DEPARTAMENTO DE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1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55.75pt;margin-top:-9.65pt;width:324pt;height:328.5pt;z-index:251668480" coordsize="41148,4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5588;top:4826;width:29978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5849B8" w:rsidRDefault="005849B8" w:rsidP="005849B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</w:pPr>
                        <w:r w:rsidRPr="003767D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</w:p>
                      <w:p w:rsidR="005849B8" w:rsidRPr="005F3498" w:rsidRDefault="00D417EE" w:rsidP="005F3498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Luis Ignacio Sierra Villa, Titular de la Unidad de Seguimiento del Órgano Superior de Fiscalización del Estado de México, en términos de lo previsto en los artículos </w:t>
                        </w:r>
                        <w:r w:rsidR="003C4A7D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1, </w:t>
                        </w:r>
                        <w:r w:rsidR="005849B8"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14 y 21 de la Ley de Fiscalización Superior del Estado de México y; 23 fracciones X, XIX y XLIV y, 47 fracción XIX del Reglamento Interior del Órgano Superior de Fiscalización del Estado de México</w:t>
                        </w:r>
                        <w:r w:rsidR="00187CF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  <v:oval id="Oval 2" o:spid="_x0000_s1028" style="position:absolute;width:41148;height:4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" filled="f" stroked="f" strokeweight="2.25pt"/>
                <v:shape id="Text Box 4" o:spid="_x0000_s1029" type="#_x0000_t202" style="position:absolute;left:9461;top:1143;width:21146;height:6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UNIDAD DE SEGUIMIENTO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DIRECCIÓN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DEPARTAMENTO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9" o:spid="_x0000_s1030" type="#_x0000_t202" style="position:absolute;left:5650;top:27622;width:30811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073D28" w:rsidRPr="003D44D0" w:rsidRDefault="00073D2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D417EE" w:rsidRPr="00E413CD" w:rsidRDefault="005849B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E413C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CERTIFICA:</w:t>
                        </w:r>
                      </w:p>
                      <w:p w:rsidR="005849B8" w:rsidRPr="005F35C7" w:rsidRDefault="005849B8" w:rsidP="005F349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presente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medio </w:t>
                        </w:r>
                        <w:ins w:id="2" w:author="GUADALUPE ANAHI REYES RENDON" w:date="2023-01-25T12:16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de</w:t>
                          </w:r>
                        </w:ins>
                        <w:ins w:id="3" w:author="GUADALUPE ANAHI REYES RENDON" w:date="2023-01-25T12:17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almacenamiento</w:t>
                          </w:r>
                          <w:proofErr w:type="spellEnd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</w:ins>
                        <w:proofErr w:type="spellStart"/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óptico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con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capacidad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</w:t>
                        </w:r>
                        <w:r w:rsidR="00A102ED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M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B,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contiene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la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documentación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certificada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expediente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XXX (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fojas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 a la XX) 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y 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ocupan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un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espacio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MB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;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lo que se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asienta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para los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efectos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que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haya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lugar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 Toluca, México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los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días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mes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año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dos mil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===================</w:t>
                        </w:r>
                      </w:p>
                      <w:p w:rsidR="005849B8" w:rsidRPr="005F35C7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  <w:p w:rsidR="005F3498" w:rsidRPr="005F35C7" w:rsidRDefault="005F349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D417EE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LUIS IGNACIO SIERRA VILLA</w:t>
                        </w:r>
                      </w:p>
                      <w:p w:rsidR="00A074BD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TITULAR DE LA UNIDAD</w:t>
                        </w: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1" type="#_x0000_t75" style="position:absolute;left:26924;top:13335;width:1217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">
                  <v:imagedata r:id="rId8" o:title=""/>
                </v:shape>
                <v:shape id="Cuadro de texto 7" o:spid="_x0000_s1032" type="#_x0000_t202" style="position:absolute;left:635;top:19494;width:39624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63990" w:rsidRPr="00073D28" w:rsidRDefault="00A63990" w:rsidP="00A63990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 w:rsidRPr="00A63990">
                          <w:rPr>
                            <w:b/>
                            <w:sz w:val="10"/>
                            <w:szCs w:val="10"/>
                          </w:rPr>
                          <w:t xml:space="preserve">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COMPULSÓ:                                                                                                          </w:t>
                        </w:r>
                        <w:r w:rsidR="006B1D27"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COMPULSÓ:</w:t>
                        </w:r>
                      </w:p>
                      <w:p w:rsidR="003D44D0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</w:t>
                        </w:r>
                      </w:p>
                      <w:p w:rsidR="00D7226E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                                                                                 </w:t>
                        </w:r>
                      </w:p>
                      <w:p w:rsidR="00A63990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</w:p>
                      <w:p w:rsidR="00A63990" w:rsidRPr="003D44D0" w:rsidRDefault="00F26824" w:rsidP="00F26824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XXXXXXXXXXXXXXXXX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XXXXXXXXXXX</w:t>
                        </w:r>
                      </w:p>
                      <w:p w:rsidR="00A63990" w:rsidRPr="003D44D0" w:rsidRDefault="00A63990" w:rsidP="003D44D0">
                        <w:pPr>
                          <w:ind w:left="4678" w:hanging="4678"/>
                          <w:rPr>
                            <w:rFonts w:ascii="Arial" w:hAnsi="Arial" w:cs="Arial"/>
                            <w:b/>
                            <w:sz w:val="12"/>
                            <w:szCs w:val="10"/>
                          </w:rPr>
                        </w:pP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DIRECTOR DE SEGUIMIENTO “</w:t>
                        </w:r>
                        <w:proofErr w:type="gramStart"/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”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proofErr w:type="gramEnd"/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JEF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E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DE DEPARTAMENTO DE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1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5649" w:rsidRPr="005F35C7" w:rsidRDefault="002B5649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jc w:val="center"/>
        <w:rPr>
          <w:lang w:val="es-ES"/>
        </w:rPr>
      </w:pPr>
    </w:p>
    <w:p w:rsidR="00906997" w:rsidRPr="005F35C7" w:rsidRDefault="00584B6F" w:rsidP="00906997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7062743" wp14:editId="621CFB65">
            <wp:simplePos x="0" y="0"/>
            <wp:positionH relativeFrom="column">
              <wp:posOffset>999998</wp:posOffset>
            </wp:positionH>
            <wp:positionV relativeFrom="paragraph">
              <wp:posOffset>84099</wp:posOffset>
            </wp:positionV>
            <wp:extent cx="695438" cy="651538"/>
            <wp:effectExtent l="0" t="0" r="9525" b="0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38" cy="651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  <w:bookmarkStart w:id="4" w:name="_GoBack"/>
      <w:bookmarkEnd w:id="4"/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2467E8" w:rsidRPr="005F35C7" w:rsidRDefault="002467E8" w:rsidP="002B5649">
      <w:pPr>
        <w:tabs>
          <w:tab w:val="left" w:pos="3020"/>
        </w:tabs>
        <w:rPr>
          <w:sz w:val="16"/>
        </w:rPr>
      </w:pPr>
    </w:p>
    <w:p w:rsidR="00E5385E" w:rsidRPr="005F35C7" w:rsidRDefault="00E5385E" w:rsidP="00E5385E">
      <w:pPr>
        <w:tabs>
          <w:tab w:val="left" w:pos="7330"/>
        </w:tabs>
      </w:pPr>
    </w:p>
    <w:sectPr w:rsidR="00E5385E" w:rsidRPr="005F35C7" w:rsidSect="00073D28">
      <w:pgSz w:w="12240" w:h="15840" w:code="1"/>
      <w:pgMar w:top="1276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3DF" w:rsidRDefault="001143DF" w:rsidP="00E5385E">
      <w:r>
        <w:separator/>
      </w:r>
    </w:p>
  </w:endnote>
  <w:endnote w:type="continuationSeparator" w:id="0">
    <w:p w:rsidR="001143DF" w:rsidRDefault="001143DF" w:rsidP="00E5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3DF" w:rsidRDefault="001143DF" w:rsidP="00E5385E">
      <w:r>
        <w:separator/>
      </w:r>
    </w:p>
  </w:footnote>
  <w:footnote w:type="continuationSeparator" w:id="0">
    <w:p w:rsidR="001143DF" w:rsidRDefault="001143DF" w:rsidP="00E5385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ADALUPE ANAHI REYES RENDON">
    <w15:presenceInfo w15:providerId="AD" w15:userId="S-1-5-21-2181215472-2503910162-2911420252-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B8"/>
    <w:rsid w:val="00030BB9"/>
    <w:rsid w:val="00073D28"/>
    <w:rsid w:val="00091AF8"/>
    <w:rsid w:val="000C572E"/>
    <w:rsid w:val="001143DF"/>
    <w:rsid w:val="00127377"/>
    <w:rsid w:val="00187CF9"/>
    <w:rsid w:val="001B00A3"/>
    <w:rsid w:val="002467E8"/>
    <w:rsid w:val="002B5649"/>
    <w:rsid w:val="0032541E"/>
    <w:rsid w:val="0038110C"/>
    <w:rsid w:val="003942E9"/>
    <w:rsid w:val="003C4A7D"/>
    <w:rsid w:val="003D44D0"/>
    <w:rsid w:val="0040605E"/>
    <w:rsid w:val="004757D5"/>
    <w:rsid w:val="0057156B"/>
    <w:rsid w:val="005751A9"/>
    <w:rsid w:val="005849B8"/>
    <w:rsid w:val="00584B6F"/>
    <w:rsid w:val="005F3498"/>
    <w:rsid w:val="005F35C7"/>
    <w:rsid w:val="00627F16"/>
    <w:rsid w:val="00691CDC"/>
    <w:rsid w:val="006B1D27"/>
    <w:rsid w:val="006E19FB"/>
    <w:rsid w:val="006E34D3"/>
    <w:rsid w:val="0072300A"/>
    <w:rsid w:val="00782EA0"/>
    <w:rsid w:val="00802E0C"/>
    <w:rsid w:val="00856103"/>
    <w:rsid w:val="008979A3"/>
    <w:rsid w:val="00903FE9"/>
    <w:rsid w:val="00906997"/>
    <w:rsid w:val="00A074BD"/>
    <w:rsid w:val="00A102ED"/>
    <w:rsid w:val="00A42A89"/>
    <w:rsid w:val="00A63990"/>
    <w:rsid w:val="00B072E2"/>
    <w:rsid w:val="00B104B8"/>
    <w:rsid w:val="00C0744A"/>
    <w:rsid w:val="00C32E0B"/>
    <w:rsid w:val="00CB341E"/>
    <w:rsid w:val="00D07D37"/>
    <w:rsid w:val="00D4035A"/>
    <w:rsid w:val="00D417EE"/>
    <w:rsid w:val="00D707FE"/>
    <w:rsid w:val="00D7226E"/>
    <w:rsid w:val="00DD481A"/>
    <w:rsid w:val="00DF3220"/>
    <w:rsid w:val="00E0433B"/>
    <w:rsid w:val="00E413CD"/>
    <w:rsid w:val="00E5385E"/>
    <w:rsid w:val="00EE1B2E"/>
    <w:rsid w:val="00F26824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F32D6-6A60-48D0-9D40-6A33BCF5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Piedepgina">
    <w:name w:val="footer"/>
    <w:basedOn w:val="Normal"/>
    <w:link w:val="Piedepgina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EA0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EA0"/>
    <w:rPr>
      <w:rFonts w:ascii="Segoe UI" w:eastAsia="Times New Roman" w:hAnsi="Segoe UI" w:cs="Mangal"/>
      <w:sz w:val="18"/>
      <w:szCs w:val="16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49C6C-7FDB-47B1-9836-73209B2A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ANZALDO PALMA</dc:creator>
  <cp:keywords/>
  <dc:description/>
  <cp:lastModifiedBy>MELISSA FERNANDA DUARTE MANZANO</cp:lastModifiedBy>
  <cp:revision>17</cp:revision>
  <cp:lastPrinted>2022-09-05T22:03:00Z</cp:lastPrinted>
  <dcterms:created xsi:type="dcterms:W3CDTF">2022-06-13T22:09:00Z</dcterms:created>
  <dcterms:modified xsi:type="dcterms:W3CDTF">2024-09-18T21:49:00Z</dcterms:modified>
</cp:coreProperties>
</file>