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7F3D5B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520A2230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bookmarkStart w:id="4" w:name="_GoBack"/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5"/>
      <w:r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>a de Cumplimiento Financiero,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6"/>
      <w:r w:rsidRPr="001C7F01">
        <w:rPr>
          <w:b/>
        </w:rPr>
        <w:commentReference w:id="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7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"/>
      <w:r w:rsidRPr="001C7F01">
        <w:rPr>
          <w:b/>
        </w:rPr>
        <w:commentReference w:id="7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8"/>
      <w:r>
        <w:rPr>
          <w:rFonts w:ascii="Arial" w:hAnsi="Arial" w:cs="Arial"/>
          <w:b/>
          <w:sz w:val="20"/>
          <w:szCs w:val="20"/>
        </w:rPr>
        <w:t>XXXX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bookmarkEnd w:id="4"/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F7AEE78" w14:textId="0500F42E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7F5A5608" w14:textId="77748B6C" w:rsidR="00602F0D" w:rsidRPr="00E75A56" w:rsidRDefault="007B522D" w:rsidP="00B03BEA">
      <w:pPr>
        <w:spacing w:after="0" w:line="276" w:lineRule="auto"/>
        <w:ind w:firstLine="708"/>
        <w:rPr>
          <w:ins w:id="9" w:author="MELISSA FERNANDA DUARTE MANZANO" w:date="2023-01-24T16:50:00Z"/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10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10"/>
      <w:r w:rsidR="00B30DE2" w:rsidRPr="00E75A56">
        <w:rPr>
          <w:rStyle w:val="Refdecomentario"/>
        </w:rPr>
        <w:commentReference w:id="10"/>
      </w:r>
    </w:p>
    <w:bookmarkEnd w:id="0"/>
    <w:p w14:paraId="774FBC7A" w14:textId="77777777" w:rsidR="00602F0D" w:rsidRPr="00E75A56" w:rsidRDefault="00602F0D" w:rsidP="00B03BEA">
      <w:pPr>
        <w:spacing w:line="276" w:lineRule="auto"/>
        <w:rPr>
          <w:ins w:id="11" w:author="MELISSA FERNANDA DUARTE MANZANO" w:date="2023-01-24T16:50:00Z"/>
          <w:rFonts w:ascii="HelveticaNeue LT 45 Light" w:hAnsi="HelveticaNeue LT 45 Light"/>
        </w:rPr>
      </w:pPr>
    </w:p>
    <w:p w14:paraId="69F0A649" w14:textId="77777777" w:rsidR="00602F0D" w:rsidRPr="00E75A56" w:rsidRDefault="00602F0D" w:rsidP="00B03BEA">
      <w:pPr>
        <w:spacing w:line="276" w:lineRule="auto"/>
        <w:rPr>
          <w:ins w:id="12" w:author="MELISSA FERNANDA DUARTE MANZANO" w:date="2023-01-24T16:50:00Z"/>
          <w:rFonts w:ascii="HelveticaNeue LT 45 Light" w:hAnsi="HelveticaNeue LT 45 Light"/>
        </w:rPr>
      </w:pPr>
    </w:p>
    <w:p w14:paraId="4D15AFEF" w14:textId="50283475" w:rsidR="00602F0D" w:rsidRPr="00E75A56" w:rsidRDefault="00602F0D" w:rsidP="00B03BEA">
      <w:pPr>
        <w:spacing w:line="276" w:lineRule="auto"/>
        <w:rPr>
          <w:ins w:id="13" w:author="MELISSA FERNANDA DUARTE MANZANO" w:date="2023-01-24T16:50:00Z"/>
          <w:rFonts w:ascii="HelveticaNeue LT 45 Light" w:hAnsi="HelveticaNeue LT 45 Light"/>
        </w:rPr>
      </w:pPr>
    </w:p>
    <w:p w14:paraId="31714299" w14:textId="6114B61B" w:rsidR="00B30DE2" w:rsidRPr="00E75A56" w:rsidRDefault="00602F0D" w:rsidP="00B03BEA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14" w:author="MELISSA FERNANDA DUARTE MANZANO" w:date="2023-01-24T16:50:00Z">
        <w:r w:rsidRPr="00E75A56">
          <w:rPr>
            <w:rFonts w:ascii="HelveticaNeue LT 45 Light" w:hAnsi="HelveticaNeue LT 45 Light"/>
          </w:rPr>
          <w:tab/>
        </w:r>
      </w:ins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MELISSA FERNANDA DUARTE MANZANO [2]" w:date="2024-09-18T13:01:00Z" w:initials="MFDM">
    <w:p w14:paraId="7648F632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SI ES QUE HAY RECOMENDACIONES; SI NO ES EL CASO, ELIMINAR</w:t>
      </w:r>
    </w:p>
  </w:comment>
  <w:comment w:id="6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10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921F" w14:textId="77777777" w:rsidR="00016DF3" w:rsidRDefault="00016DF3" w:rsidP="00C755C3">
      <w:pPr>
        <w:spacing w:after="0" w:line="240" w:lineRule="auto"/>
      </w:pPr>
      <w:r>
        <w:separator/>
      </w:r>
    </w:p>
  </w:endnote>
  <w:endnote w:type="continuationSeparator" w:id="0">
    <w:p w14:paraId="21C9231B" w14:textId="77777777" w:rsidR="00016DF3" w:rsidRDefault="00016DF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5" w:name="_Hlk86140406"/>
    <w:bookmarkStart w:id="16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5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6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42E155A0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3039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42E155A0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3039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ED59" w14:textId="77777777" w:rsidR="00016DF3" w:rsidRDefault="00016DF3" w:rsidP="00C755C3">
      <w:pPr>
        <w:spacing w:after="0" w:line="240" w:lineRule="auto"/>
      </w:pPr>
      <w:r>
        <w:separator/>
      </w:r>
    </w:p>
  </w:footnote>
  <w:footnote w:type="continuationSeparator" w:id="0">
    <w:p w14:paraId="2E8B68F8" w14:textId="77777777" w:rsidR="00016DF3" w:rsidRDefault="00016DF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6A017466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A360F2" w:rsidRPr="00FC626A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755C3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14</cp:revision>
  <cp:lastPrinted>2023-10-18T15:45:00Z</cp:lastPrinted>
  <dcterms:created xsi:type="dcterms:W3CDTF">2023-10-12T23:08:00Z</dcterms:created>
  <dcterms:modified xsi:type="dcterms:W3CDTF">2024-09-18T21:30:00Z</dcterms:modified>
</cp:coreProperties>
</file>